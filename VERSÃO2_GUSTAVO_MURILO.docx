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724AD1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47AD35ED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PEDRO BOARETTO NETO</w:t>
      </w:r>
    </w:p>
    <w:p w14:paraId="5AFAA4A1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 w14:paraId="5C8AA507" w14:textId="77777777" w:rsidR="000F045D" w:rsidRDefault="000F045D">
      <w:pPr>
        <w:jc w:val="center"/>
        <w:rPr>
          <w:b/>
        </w:rPr>
      </w:pPr>
    </w:p>
    <w:p w14:paraId="4DE9F700" w14:textId="77777777" w:rsidR="000F045D" w:rsidRDefault="000F045D">
      <w:pPr>
        <w:jc w:val="center"/>
        <w:rPr>
          <w:b/>
        </w:rPr>
      </w:pPr>
    </w:p>
    <w:p w14:paraId="23B5A5B3" w14:textId="77777777" w:rsidR="000F045D" w:rsidRDefault="000F045D">
      <w:pPr>
        <w:jc w:val="center"/>
        <w:rPr>
          <w:b/>
        </w:rPr>
      </w:pPr>
    </w:p>
    <w:p w14:paraId="0AA290AF" w14:textId="77777777" w:rsidR="000F045D" w:rsidRDefault="00000000">
      <w:pPr>
        <w:ind w:firstLine="0"/>
        <w:jc w:val="center"/>
        <w:rPr>
          <w:b/>
        </w:rPr>
      </w:pPr>
      <w:r>
        <w:rPr>
          <w:b/>
        </w:rPr>
        <w:t>GUSTAVO JUNIOR DA VEIGA</w:t>
      </w:r>
    </w:p>
    <w:p w14:paraId="19953616" w14:textId="77777777" w:rsidR="000F045D" w:rsidRDefault="00000000">
      <w:pPr>
        <w:ind w:firstLine="0"/>
        <w:jc w:val="center"/>
        <w:rPr>
          <w:b/>
        </w:rPr>
      </w:pPr>
      <w:r>
        <w:rPr>
          <w:b/>
        </w:rPr>
        <w:t>MURILO GIRALDI ANSULIN</w:t>
      </w:r>
    </w:p>
    <w:p w14:paraId="0C48996D" w14:textId="77777777" w:rsidR="000F045D" w:rsidRDefault="000F045D">
      <w:pPr>
        <w:jc w:val="center"/>
        <w:rPr>
          <w:b/>
        </w:rPr>
      </w:pPr>
    </w:p>
    <w:p w14:paraId="58329D3F" w14:textId="77777777" w:rsidR="000F045D" w:rsidRDefault="000F045D">
      <w:pPr>
        <w:jc w:val="center"/>
        <w:rPr>
          <w:b/>
        </w:rPr>
      </w:pPr>
    </w:p>
    <w:p w14:paraId="28C77200" w14:textId="77777777" w:rsidR="000F045D" w:rsidRDefault="000F045D">
      <w:pPr>
        <w:jc w:val="center"/>
        <w:rPr>
          <w:b/>
        </w:rPr>
      </w:pPr>
    </w:p>
    <w:p w14:paraId="066D2400" w14:textId="77777777" w:rsidR="000F045D" w:rsidRDefault="000F045D">
      <w:pPr>
        <w:jc w:val="center"/>
        <w:rPr>
          <w:b/>
        </w:rPr>
      </w:pPr>
    </w:p>
    <w:p w14:paraId="240AB7BE" w14:textId="77777777" w:rsidR="000F045D" w:rsidRDefault="00000000">
      <w:pPr>
        <w:ind w:firstLine="0"/>
        <w:jc w:val="center"/>
        <w:rPr>
          <w:b/>
        </w:rPr>
      </w:pPr>
      <w:r>
        <w:rPr>
          <w:b/>
        </w:rPr>
        <w:t>HYPE STORE</w:t>
      </w:r>
    </w:p>
    <w:p w14:paraId="4A37C026" w14:textId="77777777" w:rsidR="000F045D" w:rsidRDefault="000F045D">
      <w:pPr>
        <w:jc w:val="left"/>
        <w:rPr>
          <w:b/>
        </w:rPr>
      </w:pPr>
    </w:p>
    <w:p w14:paraId="57D3609F" w14:textId="77777777" w:rsidR="000F045D" w:rsidRDefault="000F045D">
      <w:pPr>
        <w:jc w:val="left"/>
        <w:rPr>
          <w:b/>
        </w:rPr>
      </w:pPr>
    </w:p>
    <w:p w14:paraId="632EA666" w14:textId="77777777" w:rsidR="000F045D" w:rsidRDefault="000F045D">
      <w:pPr>
        <w:rPr>
          <w:b/>
        </w:rPr>
      </w:pPr>
    </w:p>
    <w:p w14:paraId="0FB293D0" w14:textId="77777777" w:rsidR="000F045D" w:rsidRDefault="000F045D">
      <w:pPr>
        <w:rPr>
          <w:b/>
        </w:rPr>
      </w:pPr>
    </w:p>
    <w:p w14:paraId="50DD5699" w14:textId="77777777" w:rsidR="000F045D" w:rsidRDefault="000F045D">
      <w:pPr>
        <w:rPr>
          <w:b/>
        </w:rPr>
      </w:pPr>
    </w:p>
    <w:p w14:paraId="565002B9" w14:textId="77777777" w:rsidR="000F045D" w:rsidRDefault="000F045D">
      <w:pPr>
        <w:rPr>
          <w:b/>
        </w:rPr>
      </w:pPr>
    </w:p>
    <w:p w14:paraId="56855690" w14:textId="77777777" w:rsidR="000F045D" w:rsidRDefault="000F045D">
      <w:pPr>
        <w:rPr>
          <w:b/>
        </w:rPr>
      </w:pPr>
    </w:p>
    <w:p w14:paraId="5456A69B" w14:textId="77777777" w:rsidR="000F045D" w:rsidRDefault="000F045D">
      <w:pPr>
        <w:rPr>
          <w:b/>
        </w:rPr>
      </w:pPr>
    </w:p>
    <w:p w14:paraId="1B426F6A" w14:textId="77777777" w:rsidR="000F045D" w:rsidRDefault="000F045D">
      <w:pPr>
        <w:rPr>
          <w:b/>
        </w:rPr>
      </w:pPr>
    </w:p>
    <w:p w14:paraId="5EB8E696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color w:val="000000"/>
        </w:rPr>
      </w:pPr>
    </w:p>
    <w:p w14:paraId="7672E15B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color w:val="000000"/>
        </w:rPr>
      </w:pPr>
    </w:p>
    <w:p w14:paraId="303C4A3C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13F8A21D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 w14:paraId="446FDC7F" w14:textId="77777777" w:rsidR="000F045D" w:rsidRDefault="00000000">
      <w:pPr>
        <w:ind w:firstLine="0"/>
        <w:jc w:val="center"/>
        <w:rPr>
          <w:b/>
        </w:rPr>
      </w:pPr>
      <w:r>
        <w:rPr>
          <w:b/>
        </w:rPr>
        <w:lastRenderedPageBreak/>
        <w:t>GUSTAVO JUNIOR DA VEIGA</w:t>
      </w:r>
    </w:p>
    <w:p w14:paraId="126AC330" w14:textId="77777777" w:rsidR="000F045D" w:rsidRDefault="00000000">
      <w:pPr>
        <w:ind w:firstLine="0"/>
        <w:jc w:val="center"/>
        <w:rPr>
          <w:b/>
        </w:rPr>
      </w:pPr>
      <w:r>
        <w:rPr>
          <w:b/>
        </w:rPr>
        <w:t>MURILO GIRALDI ANSULIN</w:t>
      </w:r>
    </w:p>
    <w:p w14:paraId="24CED41E" w14:textId="77777777" w:rsidR="000F045D" w:rsidRDefault="000F045D">
      <w:pPr>
        <w:jc w:val="center"/>
        <w:rPr>
          <w:b/>
        </w:rPr>
      </w:pPr>
    </w:p>
    <w:p w14:paraId="2DAC47E9" w14:textId="77777777" w:rsidR="000F045D" w:rsidRDefault="000F045D">
      <w:pPr>
        <w:jc w:val="center"/>
        <w:rPr>
          <w:b/>
        </w:rPr>
      </w:pPr>
    </w:p>
    <w:p w14:paraId="454F7449" w14:textId="77777777" w:rsidR="000F045D" w:rsidRDefault="000F045D">
      <w:pPr>
        <w:jc w:val="center"/>
        <w:rPr>
          <w:b/>
        </w:rPr>
      </w:pPr>
    </w:p>
    <w:p w14:paraId="142CE8AB" w14:textId="77777777" w:rsidR="000F045D" w:rsidRDefault="000F045D">
      <w:pPr>
        <w:ind w:firstLine="0"/>
        <w:jc w:val="center"/>
        <w:rPr>
          <w:b/>
        </w:rPr>
      </w:pPr>
    </w:p>
    <w:p w14:paraId="19E69AED" w14:textId="77777777" w:rsidR="000F045D" w:rsidRDefault="00000000">
      <w:pPr>
        <w:ind w:firstLine="0"/>
        <w:jc w:val="center"/>
        <w:rPr>
          <w:b/>
        </w:rPr>
      </w:pPr>
      <w:r>
        <w:rPr>
          <w:b/>
        </w:rPr>
        <w:t>HYPE STORE</w:t>
      </w:r>
    </w:p>
    <w:p w14:paraId="3ED22F6B" w14:textId="77777777" w:rsidR="000F045D" w:rsidRDefault="000F045D">
      <w:pPr>
        <w:rPr>
          <w:b/>
        </w:rPr>
      </w:pPr>
    </w:p>
    <w:p w14:paraId="2071F3FD" w14:textId="77777777" w:rsidR="000F045D" w:rsidRDefault="000F045D">
      <w:pPr>
        <w:rPr>
          <w:b/>
        </w:rPr>
      </w:pPr>
    </w:p>
    <w:p w14:paraId="4EA9FBC3" w14:textId="77777777" w:rsidR="000F045D" w:rsidRDefault="000F045D">
      <w:pPr>
        <w:rPr>
          <w:b/>
        </w:rPr>
      </w:pPr>
    </w:p>
    <w:p w14:paraId="6A2C5349" w14:textId="77777777" w:rsidR="000F045D" w:rsidRDefault="000F045D"/>
    <w:p w14:paraId="4184037E" w14:textId="77777777" w:rsidR="000F045D" w:rsidRDefault="000F045D"/>
    <w:p w14:paraId="0086C8CD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14:paraId="4DD213A6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4560" w:firstLine="0"/>
        <w:rPr>
          <w:color w:val="000000"/>
        </w:rPr>
      </w:pPr>
    </w:p>
    <w:p w14:paraId="0F48A379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4560" w:firstLine="0"/>
        <w:jc w:val="right"/>
        <w:rPr>
          <w:color w:val="000000"/>
        </w:rPr>
      </w:pPr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70B40191" w14:textId="77777777" w:rsidR="000F045D" w:rsidRDefault="00000000">
      <w:pPr>
        <w:spacing w:line="240" w:lineRule="auto"/>
        <w:ind w:left="5672" w:firstLine="0"/>
        <w:jc w:val="right"/>
      </w:pPr>
      <w:r>
        <w:t xml:space="preserve">Prof. Reinaldo C. </w:t>
      </w:r>
      <w:proofErr w:type="spellStart"/>
      <w:r>
        <w:t>da</w:t>
      </w:r>
      <w:proofErr w:type="spellEnd"/>
      <w:r>
        <w:t xml:space="preserve"> Silva</w:t>
      </w:r>
      <w:r>
        <w:rPr>
          <w:vertAlign w:val="superscript"/>
        </w:rPr>
        <w:t>2</w:t>
      </w:r>
    </w:p>
    <w:p w14:paraId="44AD02C0" w14:textId="77777777" w:rsidR="000F045D" w:rsidRDefault="00000000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Prof. Célia </w:t>
      </w:r>
      <w:proofErr w:type="gramStart"/>
      <w:r>
        <w:t>K.Cabral</w:t>
      </w:r>
      <w:proofErr w:type="gramEnd"/>
      <w:r>
        <w:rPr>
          <w:vertAlign w:val="superscript"/>
        </w:rPr>
        <w:t>3</w:t>
      </w:r>
    </w:p>
    <w:p w14:paraId="3C4F48F5" w14:textId="77777777" w:rsidR="000F045D" w:rsidRDefault="000F045D"/>
    <w:p w14:paraId="48AEA43D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b/>
          <w:color w:val="000000"/>
        </w:rPr>
      </w:pPr>
    </w:p>
    <w:p w14:paraId="6EDF8BB4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10FF668A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310D7036" w14:textId="77777777" w:rsidR="000F045D" w:rsidRDefault="00000000">
      <w:pPr>
        <w:ind w:firstLine="0"/>
        <w:jc w:val="center"/>
        <w:rPr>
          <w:b/>
        </w:rPr>
      </w:pPr>
      <w:r>
        <w:rPr>
          <w:b/>
        </w:rPr>
        <w:lastRenderedPageBreak/>
        <w:t>GUSTAVO JUNIOR DA VEIGA</w:t>
      </w:r>
    </w:p>
    <w:p w14:paraId="6B96844F" w14:textId="77777777" w:rsidR="000F045D" w:rsidRDefault="00000000">
      <w:pPr>
        <w:ind w:firstLine="0"/>
        <w:jc w:val="center"/>
        <w:rPr>
          <w:b/>
        </w:rPr>
      </w:pPr>
      <w:r>
        <w:rPr>
          <w:b/>
        </w:rPr>
        <w:t>MURILO GIRALDI ANSULIN</w:t>
      </w:r>
    </w:p>
    <w:p w14:paraId="085EA97D" w14:textId="77777777" w:rsidR="000F045D" w:rsidRDefault="000F045D">
      <w:pPr>
        <w:jc w:val="center"/>
        <w:rPr>
          <w:b/>
        </w:rPr>
      </w:pPr>
    </w:p>
    <w:p w14:paraId="3298CB58" w14:textId="77777777" w:rsidR="000F045D" w:rsidRDefault="000F045D">
      <w:pPr>
        <w:jc w:val="center"/>
        <w:rPr>
          <w:b/>
        </w:rPr>
      </w:pPr>
    </w:p>
    <w:p w14:paraId="2ABDCBE2" w14:textId="77777777" w:rsidR="000F045D" w:rsidRDefault="000F045D">
      <w:pPr>
        <w:jc w:val="center"/>
        <w:rPr>
          <w:b/>
        </w:rPr>
      </w:pPr>
    </w:p>
    <w:p w14:paraId="4E435991" w14:textId="77777777" w:rsidR="000F045D" w:rsidRDefault="000F045D">
      <w:pPr>
        <w:ind w:firstLine="0"/>
        <w:jc w:val="center"/>
        <w:rPr>
          <w:b/>
        </w:rPr>
      </w:pPr>
    </w:p>
    <w:p w14:paraId="08CFFFEC" w14:textId="77777777" w:rsidR="000F045D" w:rsidRDefault="00000000">
      <w:pPr>
        <w:ind w:firstLine="0"/>
        <w:jc w:val="center"/>
        <w:rPr>
          <w:b/>
        </w:rPr>
      </w:pPr>
      <w:r>
        <w:rPr>
          <w:b/>
        </w:rPr>
        <w:t>HYPE STORE</w:t>
      </w:r>
    </w:p>
    <w:p w14:paraId="2E99B7F5" w14:textId="77777777" w:rsidR="000F045D" w:rsidRDefault="000F045D">
      <w:pPr>
        <w:jc w:val="center"/>
        <w:rPr>
          <w:b/>
        </w:rPr>
      </w:pPr>
    </w:p>
    <w:p w14:paraId="5A3306D2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smallCaps/>
          <w:color w:val="000000"/>
        </w:rPr>
      </w:pPr>
    </w:p>
    <w:p w14:paraId="729997CD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09619ACC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color w:val="000000"/>
        </w:rPr>
      </w:pPr>
    </w:p>
    <w:p w14:paraId="007C3963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2023</w:t>
      </w:r>
    </w:p>
    <w:p w14:paraId="38B24410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29E9DD07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0F045D" w14:paraId="51C6F12E" w14:textId="77777777"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D111DD" w14:textId="77777777" w:rsidR="000F045D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EA7073A" w14:textId="77777777" w:rsidR="000F045D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18CD21E7" w14:textId="77777777" w:rsidR="000F04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109A48B4" w14:textId="77777777" w:rsidR="000F045D" w:rsidRDefault="0000000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09E3D432" w14:textId="77777777" w:rsidR="000F045D" w:rsidRDefault="0000000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04503B7D" w14:textId="77777777" w:rsidR="000F045D" w:rsidRDefault="000F045D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06DC2A" w14:textId="77777777" w:rsidR="000F045D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4339021C" w14:textId="77777777" w:rsidR="000F045D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7D12D79E" w14:textId="77777777" w:rsidR="000F045D" w:rsidRDefault="000F045D">
            <w:pPr>
              <w:spacing w:line="240" w:lineRule="auto"/>
              <w:ind w:firstLine="0"/>
              <w:jc w:val="center"/>
            </w:pPr>
          </w:p>
          <w:p w14:paraId="56E6B45E" w14:textId="77777777" w:rsidR="000F045D" w:rsidRDefault="000F045D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BA2709C" w14:textId="77777777" w:rsidR="000F045D" w:rsidRDefault="00000000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0F045D" w14:paraId="000B8ED7" w14:textId="77777777"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F49C0" w14:textId="77777777" w:rsidR="000F045D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435D3500" w14:textId="77777777" w:rsidR="000F045D" w:rsidRDefault="000F045D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C70A34" w14:textId="77777777" w:rsidR="000F045D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. Célia </w:t>
            </w:r>
            <w:proofErr w:type="spellStart"/>
            <w:r>
              <w:rPr>
                <w:color w:val="000000"/>
              </w:rPr>
              <w:t>Kouth</w:t>
            </w:r>
            <w:proofErr w:type="spellEnd"/>
            <w:r>
              <w:rPr>
                <w:color w:val="000000"/>
              </w:rPr>
              <w:t xml:space="preserve"> Cabral</w:t>
            </w:r>
          </w:p>
          <w:p w14:paraId="13DF587E" w14:textId="77777777" w:rsidR="000F045D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7A5286F4" w14:textId="77777777" w:rsidR="000F045D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4B102CC9" w14:textId="77777777" w:rsidR="000F045D" w:rsidRDefault="00000000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4692F575" w14:textId="77777777" w:rsidR="000F045D" w:rsidRDefault="000F045D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DF6C90" w14:textId="77777777" w:rsidR="000F045D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C5488BC" w14:textId="77777777" w:rsidR="000F045D" w:rsidRDefault="000F045D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20E6585" w14:textId="77777777" w:rsidR="000F045D" w:rsidRDefault="0000000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Ana</w:t>
            </w:r>
            <w:proofErr w:type="gramEnd"/>
            <w:r>
              <w:rPr>
                <w:color w:val="000000"/>
              </w:rPr>
              <w:t xml:space="preserve"> Cristina Santana</w:t>
            </w:r>
          </w:p>
          <w:p w14:paraId="3D597542" w14:textId="77777777" w:rsidR="000F045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2BF44BEE" w14:textId="77777777" w:rsidR="000F045D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5611B2F7" w14:textId="77777777" w:rsidR="000F045D" w:rsidRDefault="000F045D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0F045D" w14:paraId="2D9162C2" w14:textId="77777777"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73912A" w14:textId="77777777" w:rsidR="000F045D" w:rsidRDefault="000F045D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94E7E7" w14:textId="77777777" w:rsidR="000F045D" w:rsidRDefault="000F045D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3D867E26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b/>
          <w:color w:val="000000"/>
        </w:rPr>
      </w:pPr>
    </w:p>
    <w:p w14:paraId="6BA25131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center"/>
        <w:rPr>
          <w:b/>
          <w:color w:val="000000"/>
        </w:rPr>
      </w:pPr>
    </w:p>
    <w:p w14:paraId="4D11B964" w14:textId="77777777" w:rsidR="000F045D" w:rsidRDefault="00000000">
      <w:pPr>
        <w:keepNext/>
        <w:keepLines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p w14:paraId="3C01FD15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00"/>
          <w:tab w:val="right" w:pos="9061"/>
        </w:tabs>
        <w:spacing w:line="360" w:lineRule="auto"/>
        <w:rPr>
          <w:color w:val="000000"/>
        </w:rPr>
      </w:pPr>
    </w:p>
    <w:p w14:paraId="3356DA9B" w14:textId="77777777" w:rsidR="000F045D" w:rsidRDefault="000F045D">
      <w:pPr>
        <w:spacing w:line="360" w:lineRule="auto"/>
      </w:pPr>
    </w:p>
    <w:p w14:paraId="260D4D31" w14:textId="77777777" w:rsidR="000F045D" w:rsidRDefault="000F045D"/>
    <w:p w14:paraId="67572551" w14:textId="77777777" w:rsidR="000F045D" w:rsidRDefault="00000000">
      <w:pPr>
        <w:tabs>
          <w:tab w:val="left" w:pos="1155"/>
        </w:tabs>
      </w:pPr>
      <w:r>
        <w:tab/>
      </w:r>
    </w:p>
    <w:p w14:paraId="153F906F" w14:textId="77777777" w:rsidR="000F045D" w:rsidRDefault="00000000">
      <w:pPr>
        <w:pStyle w:val="Ttulo1"/>
        <w:numPr>
          <w:ilvl w:val="0"/>
          <w:numId w:val="1"/>
        </w:numPr>
        <w:spacing w:line="360" w:lineRule="auto"/>
        <w:ind w:left="0" w:firstLine="0"/>
      </w:pPr>
      <w:r>
        <w:lastRenderedPageBreak/>
        <w:t>INTRODUÇÃO</w:t>
      </w:r>
    </w:p>
    <w:p w14:paraId="4294BD67" w14:textId="77777777" w:rsidR="000F045D" w:rsidRDefault="00000000">
      <w:pPr>
        <w:spacing w:line="240" w:lineRule="auto"/>
        <w:ind w:left="1701" w:firstLine="0"/>
      </w:pPr>
      <w:r>
        <w:t xml:space="preserve">Se fosse uma companhia brasileira, a </w:t>
      </w:r>
      <w:proofErr w:type="spellStart"/>
      <w:r>
        <w:t>Zappos</w:t>
      </w:r>
      <w:proofErr w:type="spellEnd"/>
      <w:r>
        <w:t xml:space="preserve"> responderia sozinha por 20% de toda a receita do comércio eletrônico do país, que fechou o ano passado com faturamento total de R$ 8,2 bilhões, segundo a consultoria E-bit. No mercado americano, a companhia representou cerca de 1% das vendas on-line, de US$ 200 bilhões. (BRIGATTO,2020).</w:t>
      </w:r>
    </w:p>
    <w:p w14:paraId="5F32F268" w14:textId="77777777" w:rsidR="000F045D" w:rsidRDefault="00000000">
      <w:pPr>
        <w:spacing w:line="360" w:lineRule="auto"/>
      </w:pPr>
      <w:r>
        <w:t>Esse projeto tem como objetivo criar um E-commerce de calçados para um público mais jovem, focado em tênis, porém também tendo outras categorias de calçados, como chinelos e chuteiras, contendo uma vasta variedade de cores e tamanhos e o mais importante, dando confiança e segurança para o consumidor com uma loja 100% digital e de fácil acesso.</w:t>
      </w:r>
    </w:p>
    <w:p w14:paraId="408A5F64" w14:textId="77777777" w:rsidR="000F045D" w:rsidRDefault="00000000">
      <w:pPr>
        <w:spacing w:line="360" w:lineRule="auto"/>
      </w:pPr>
      <w:r>
        <w:t>Na nossa era digital, com a internet crescendo a cada dia e ficando cada vez mais requisitada por empresas independentes do ramo em que a mesma segue, você pode, sem dúvidas, considerar essencial um site tanto para marketing e publicidade tanto quanto para armazenamento e controle de dados.</w:t>
      </w:r>
    </w:p>
    <w:p w14:paraId="177A507A" w14:textId="77777777" w:rsidR="000F045D" w:rsidRDefault="00000000">
      <w:pPr>
        <w:spacing w:line="360" w:lineRule="auto"/>
      </w:pPr>
      <w:r>
        <w:t>Assim como qualquer loja que você vê na rua, o e-commerce serve para vender serviços ou, nesse caso, produtos. O E-commerce torna tanto a vida do vendedor como a do cliente muito mais simples, do ponto de vista do consumidor, esse sistema facilita pelo fato do mesmo poder comprar no conforto da sua casa ou de qualquer lugar, o único requisito é um celular/computador com internet. Olhando pelo lado do comerciante, sua vida se simplifica mais ainda, tendo em vista que para vender seus produtos, não é necessário alugar uma loja, criar um CNPJ, ter uma escala de horários exata e com certeza os gastos monetários, que também são muito inferiores comparado ao abrir uma loja física.</w:t>
      </w:r>
    </w:p>
    <w:p w14:paraId="4A6E274B" w14:textId="77777777" w:rsidR="000F045D" w:rsidRDefault="00000000">
      <w:pPr>
        <w:spacing w:line="360" w:lineRule="auto"/>
      </w:pPr>
      <w:r>
        <w:t>O comportamento do consumidor é considerado um processo contínuo não se limitando somente ao instante da compra, ele envolve escolha, troca, planejamento e pós-consumo por parte dos consumidores (</w:t>
      </w:r>
      <w:proofErr w:type="spellStart"/>
      <w:r>
        <w:t>Solomon</w:t>
      </w:r>
      <w:proofErr w:type="spellEnd"/>
      <w:r>
        <w:t xml:space="preserve">, 2016).  O estudo do comportamento do consumidor pretende investigar as atividades de indivíduos no processo decisório de obter, consumir e dispor de produtos e serviços, segundo </w:t>
      </w:r>
      <w:proofErr w:type="spellStart"/>
      <w:r>
        <w:t>Schiffman</w:t>
      </w:r>
      <w:proofErr w:type="spellEnd"/>
      <w:r>
        <w:t xml:space="preserve"> (2013). A decisão de compra, presente no comportamento do consumidor, precisa ser percebida como um processo lógico e planejado em que a demanda desempenha um papel fundamental no comportamento do consumidor (Samara &amp;</w:t>
      </w:r>
      <w:proofErr w:type="spellStart"/>
      <w:r>
        <w:t>Morsch</w:t>
      </w:r>
      <w:proofErr w:type="spellEnd"/>
      <w:r>
        <w:t xml:space="preserve">, 2010). O processo de decisão de compra do consumidor envolve seis </w:t>
      </w:r>
      <w:r>
        <w:lastRenderedPageBreak/>
        <w:t xml:space="preserve">etapas conforme Samara e </w:t>
      </w:r>
      <w:proofErr w:type="spellStart"/>
      <w:r>
        <w:t>Morsch</w:t>
      </w:r>
      <w:proofErr w:type="spellEnd"/>
      <w:r>
        <w:t xml:space="preserve"> (2010). O primeiro processo é o do reconhecimento de uma necessidade ou de um problema.</w:t>
      </w:r>
    </w:p>
    <w:p w14:paraId="7EE65351" w14:textId="77777777" w:rsidR="000F045D" w:rsidRDefault="00000000">
      <w:pPr>
        <w:spacing w:line="360" w:lineRule="auto"/>
      </w:pPr>
      <w:r>
        <w:t xml:space="preserve">O comportamento do consumidor sofre várias influências e o consumidor apresenta-se cada vez mais informado, ético e consciente, conforme Lewis e Bridges (2004) da mesma forma o mercado de moda, é alvo de transformação de ideias, visando o incentivo do consumo consciente e a emergência de valores   </w:t>
      </w:r>
      <w:proofErr w:type="gramStart"/>
      <w:r>
        <w:t>socioambientais(</w:t>
      </w:r>
      <w:proofErr w:type="gramEnd"/>
      <w:r>
        <w:t>Lipovetsky, 2009).Assim, o consumidor também transformou a sua percepção sobre  a  sustentabilidade  e  sobre  o  seu  consumo. Segundo o Instituto Akatu (2016), consumir conscientemente é ter um olhar de que o ato de consumir um produto ou serviço está num contexto maior do ciclo vida de produção. É um ato que considera a sustentabilidade ambiental, social, econômica e individual. Portanto, o consumo consciente é um tema atual de transformações de ideias e atitudes, buscando preservar o meio ambiente e minimizar o consumo exagerado e prejudicial.</w:t>
      </w:r>
    </w:p>
    <w:p w14:paraId="651739EB" w14:textId="77777777" w:rsidR="000F045D" w:rsidRDefault="000F045D"/>
    <w:p w14:paraId="4715D100" w14:textId="77777777" w:rsidR="000F045D" w:rsidRDefault="00000000">
      <w:pPr>
        <w:pStyle w:val="Ttulo2"/>
        <w:numPr>
          <w:ilvl w:val="1"/>
          <w:numId w:val="1"/>
        </w:numPr>
        <w:ind w:left="578" w:hanging="578"/>
      </w:pPr>
      <w:bookmarkStart w:id="0" w:name="_heading=h.30j0zll" w:colFirst="0" w:colLast="0"/>
      <w:bookmarkEnd w:id="0"/>
      <w:r>
        <w:t>Apresentação do Problema</w:t>
      </w:r>
    </w:p>
    <w:p w14:paraId="2AFFC4AB" w14:textId="77777777" w:rsidR="000F045D" w:rsidRDefault="00000000">
      <w:pPr>
        <w:spacing w:line="360" w:lineRule="auto"/>
      </w:pPr>
      <w:r>
        <w:t xml:space="preserve">Atualmente, muitas lojas digitais não conseguem prender a atenção do público, as vezes em razão de ter uma interface muito poluída e de difícil entendimento, e quando o site é mais comum e de fácil compreensão, o consumidor não se sente atraído para fazer a compra, pois o site fica com cores nada atraentes e interface muito simples. Esse E-commerce surgiu com a ideia de acabar com isso, com um site eficiente unindo as duas coisas em que a maioria dos sites hoje em dia falta: fácil navegação e instigar a atenção do consumidor.   </w:t>
      </w:r>
    </w:p>
    <w:p w14:paraId="31289B87" w14:textId="77777777" w:rsidR="000F045D" w:rsidRDefault="00000000">
      <w:pPr>
        <w:pStyle w:val="Ttulo1"/>
        <w:spacing w:line="360" w:lineRule="auto"/>
      </w:pPr>
      <w:bookmarkStart w:id="1" w:name="_heading=h.1fob9te" w:colFirst="0" w:colLast="0"/>
      <w:bookmarkEnd w:id="1"/>
      <w:r>
        <w:lastRenderedPageBreak/>
        <w:t>2</w:t>
      </w:r>
      <w:r>
        <w:tab/>
        <w:t>OBJETIVOS</w:t>
      </w:r>
    </w:p>
    <w:p w14:paraId="7DE367DA" w14:textId="77777777" w:rsidR="000F045D" w:rsidRDefault="00000000">
      <w:pPr>
        <w:spacing w:line="360" w:lineRule="auto"/>
      </w:pPr>
      <w:r>
        <w:t xml:space="preserve">Esse site vai conter telas como: home, login, carrinho (efetuar a compra) e a central de ajuda. Home: é a página principal onde vai conter as informações mais importantes para um e-commerce, sendo elas, a maioria: categorias (masculino e feminino), barra de pesquisa para procurar um calçado especifico, opções de filtrar por valores ou tamanhos e etc.  </w:t>
      </w:r>
    </w:p>
    <w:p w14:paraId="1813FFEC" w14:textId="77777777" w:rsidR="000F045D" w:rsidRDefault="00000000">
      <w:pPr>
        <w:spacing w:line="360" w:lineRule="auto"/>
      </w:pPr>
      <w:r>
        <w:t>Login: opções de conectar direto com o e-mail ou no caso de ainda não ter a conta, fazer o cadastro inteiro.</w:t>
      </w:r>
    </w:p>
    <w:p w14:paraId="524DBF99" w14:textId="77777777" w:rsidR="000F045D" w:rsidRDefault="00000000">
      <w:pPr>
        <w:spacing w:line="360" w:lineRule="auto"/>
      </w:pPr>
      <w:r>
        <w:t>Carrinho: vai mostrar os produtos em que você colocou no carrinho e a opção de continuar comprando ou finalizar a compra.</w:t>
      </w:r>
    </w:p>
    <w:p w14:paraId="0BBC39A3" w14:textId="77777777" w:rsidR="000F045D" w:rsidRDefault="00000000">
      <w:pPr>
        <w:spacing w:line="360" w:lineRule="auto"/>
      </w:pPr>
      <w:r>
        <w:t>central de ajuda: perguntas frequentes, opções de alterar a senha da conta, cancelar o pedido, acompanhar os pedidos e etc.</w:t>
      </w:r>
    </w:p>
    <w:p w14:paraId="4EFBC8A7" w14:textId="77777777" w:rsidR="000F045D" w:rsidRDefault="000F045D">
      <w:pPr>
        <w:spacing w:line="360" w:lineRule="auto"/>
      </w:pPr>
    </w:p>
    <w:p w14:paraId="2C4D8F7A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68608DF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F0F2CC6" w14:textId="77777777" w:rsidR="000F045D" w:rsidRDefault="00000000">
      <w:pPr>
        <w:pStyle w:val="Ttulo1"/>
        <w:spacing w:line="360" w:lineRule="auto"/>
        <w:rPr>
          <w:sz w:val="22"/>
          <w:szCs w:val="22"/>
        </w:rPr>
      </w:pPr>
      <w:bookmarkStart w:id="2" w:name="_heading=h.3znysh7" w:colFirst="0" w:colLast="0"/>
      <w:bookmarkEnd w:id="2"/>
      <w:r>
        <w:lastRenderedPageBreak/>
        <w:t>3</w:t>
      </w:r>
      <w:r>
        <w:tab/>
        <w:t>METODOLOGIA</w:t>
      </w:r>
    </w:p>
    <w:p w14:paraId="14359900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</w:pPr>
      <w:r>
        <w:rPr>
          <w:b/>
          <w:color w:val="000000"/>
          <w:sz w:val="28"/>
          <w:szCs w:val="28"/>
        </w:rPr>
        <w:tab/>
      </w:r>
      <w:r>
        <w:t>Para realizar este trabalho, foram visitadas várias lojas físicas e virtuais de calçados e procurar nas lojas as necessidades das mesmas, e após essas visitas, foi feito um levantamento do que geralmente é deixado para trás nas empresas, mas também foi colocado na balança os requisitos mais primordiais de uma loja.</w:t>
      </w:r>
    </w:p>
    <w:p w14:paraId="673B4C25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  <w:r>
        <w:t xml:space="preserve">Um estudo de abordagem qualitativa e utilizou o estudo de caso único (Yin, 2014), com base nas etapas do processo de decisão de compra de Samara e </w:t>
      </w:r>
      <w:proofErr w:type="spellStart"/>
      <w:r>
        <w:t>Morsch</w:t>
      </w:r>
      <w:proofErr w:type="spellEnd"/>
      <w:r>
        <w:t xml:space="preserve"> (2010), com o objetivo aplicaras etapas do processo de decisão de compra de consumidores de uma loja de sapatos artesanais e sustentáveis.  A escolha do objeto foi por conta da sua representatividade dentro do cenário econômico e de moda sustentável. Apresenta em suas produções um toque divertido, sustentável e artístico.  Com sapatos e bolsas exclusivas e feitas à mão (Pacce, 2015). A marca nunca encerrou as suas atividades, no entanto ela realizou algumas pausas no seu negócio voltando logo depois, em formato hibrido e itinerante fazendo aparições surpresas para seus consumidores, por vários estados. Atualmente, ela mantém um site de vendas atendendo todo o Brasil.</w:t>
      </w:r>
    </w:p>
    <w:p w14:paraId="68E51BA7" w14:textId="77777777" w:rsidR="000F045D" w:rsidRDefault="00000000">
      <w:pPr>
        <w:pStyle w:val="Ttulo1"/>
        <w:spacing w:line="360" w:lineRule="auto"/>
      </w:pPr>
      <w:bookmarkStart w:id="3" w:name="_heading=h.2et92p0" w:colFirst="0" w:colLast="0"/>
      <w:bookmarkEnd w:id="3"/>
      <w:r>
        <w:lastRenderedPageBreak/>
        <w:t xml:space="preserve">4 </w:t>
      </w:r>
      <w:r>
        <w:tab/>
        <w:t>REFERENCIAL TEÓRICO</w:t>
      </w:r>
    </w:p>
    <w:p w14:paraId="17A48A5E" w14:textId="1E5D0999" w:rsidR="002A68FB" w:rsidRDefault="00000000" w:rsidP="002A68F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</w:rPr>
      </w:pPr>
      <w:sdt>
        <w:sdtPr>
          <w:tag w:val="goog_rdk_0"/>
          <w:id w:val="758727236"/>
        </w:sdtPr>
        <w:sdtContent/>
      </w:sdt>
      <w:r>
        <w:rPr>
          <w:color w:val="000000"/>
          <w:sz w:val="22"/>
          <w:szCs w:val="22"/>
        </w:rPr>
        <w:tab/>
      </w:r>
      <w:r>
        <w:rPr>
          <w:color w:val="000000"/>
        </w:rPr>
        <w:t xml:space="preserve">HTML ou </w:t>
      </w:r>
      <w:proofErr w:type="spellStart"/>
      <w:r>
        <w:rPr>
          <w:color w:val="000000"/>
        </w:rPr>
        <w:t>HiperText</w:t>
      </w:r>
      <w:proofErr w:type="spellEnd"/>
      <w:r>
        <w:rPr>
          <w:color w:val="000000"/>
        </w:rPr>
        <w:t xml:space="preserve"> Markup </w:t>
      </w:r>
      <w:proofErr w:type="spellStart"/>
      <w:r>
        <w:rPr>
          <w:color w:val="000000"/>
        </w:rPr>
        <w:t>Language</w:t>
      </w:r>
      <w:proofErr w:type="spellEnd"/>
      <w:r>
        <w:rPr>
          <w:color w:val="000000"/>
        </w:rPr>
        <w:t xml:space="preserve"> (Linguagem de Marcação de </w:t>
      </w:r>
      <w:proofErr w:type="spellStart"/>
      <w:r>
        <w:rPr>
          <w:color w:val="000000"/>
        </w:rPr>
        <w:t>HiperTexto</w:t>
      </w:r>
      <w:proofErr w:type="spellEnd"/>
      <w:r>
        <w:rPr>
          <w:color w:val="000000"/>
        </w:rPr>
        <w:t>) foi criada pelo britânico Tim Berners-Lee e, teve sua primeira versão lançada em 1991, sendo componente obrigatório na criação de um site, “ele permite inserir o conteúdo e estabelecer a estrutura básica de um website” (Home Host, s.d.), é ele quem dá o significado às informações da página e as organiza, resumindo ele estrutura e torna a página legível ao navegador, é a semântica (“parte da linguística que se dedica ao estudo do significado das palavras e da interpretação das frases ou dos enunciados”</w:t>
      </w:r>
      <w:r w:rsidR="002A68FB">
        <w:rPr>
          <w:color w:val="000000"/>
        </w:rPr>
        <w:t>.</w:t>
      </w:r>
    </w:p>
    <w:p w14:paraId="411E4FEB" w14:textId="012421C5" w:rsidR="000F045D" w:rsidRDefault="00F82E50" w:rsidP="002A68F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</w:rPr>
      </w:pPr>
      <w:r>
        <w:rPr>
          <w:color w:val="000000"/>
        </w:rPr>
        <w:t xml:space="preserve">            Tecnologia da informação é a área de formação que possuí profissionais voltados </w:t>
      </w:r>
      <w:proofErr w:type="gramStart"/>
      <w:r>
        <w:rPr>
          <w:color w:val="000000"/>
        </w:rPr>
        <w:t>ao sistemas</w:t>
      </w:r>
      <w:proofErr w:type="gramEnd"/>
      <w:r>
        <w:rPr>
          <w:color w:val="000000"/>
        </w:rPr>
        <w:t xml:space="preserve"> da gerencia de dados, bem como recursos para mantê-los e analisa-los.</w:t>
      </w:r>
      <w:r w:rsidR="00000000">
        <w:rPr>
          <w:color w:val="000000"/>
        </w:rPr>
        <w:br/>
      </w:r>
      <w:r w:rsidR="00000000">
        <w:rPr>
          <w:color w:val="000000"/>
        </w:rPr>
        <w:tab/>
        <w:t>O Back-</w:t>
      </w:r>
      <w:proofErr w:type="spellStart"/>
      <w:r w:rsidR="00000000">
        <w:rPr>
          <w:color w:val="000000"/>
        </w:rPr>
        <w:t>end</w:t>
      </w:r>
      <w:proofErr w:type="spellEnd"/>
      <w:r w:rsidR="00000000">
        <w:rPr>
          <w:color w:val="000000"/>
        </w:rPr>
        <w:t>, como o próprio nome sugere, vem da ideia daquilo que tem por trás de uma aplicação. Pode ficar meio abstrato num primeiro momento, mas pense que para conseguir usar o Facebook no dia a dia, os dados (as informações) do seu perfil, amigos e publicações precisam estar salvos em algum lugar e serem processados a partir dele, sendo este lugar um banco de dados.</w:t>
      </w:r>
      <w:r w:rsidR="00000000">
        <w:rPr>
          <w:color w:val="000000"/>
        </w:rPr>
        <w:br/>
      </w:r>
      <w:r w:rsidR="00000000">
        <w:rPr>
          <w:color w:val="000000"/>
        </w:rPr>
        <w:tab/>
        <w:t xml:space="preserve">Podemos classificar como a parte visual de um site, aquilo que conseguimos interagir. Quem trabalha com Front </w:t>
      </w:r>
      <w:proofErr w:type="spellStart"/>
      <w:r w:rsidR="00000000">
        <w:rPr>
          <w:color w:val="000000"/>
        </w:rPr>
        <w:t>End</w:t>
      </w:r>
      <w:proofErr w:type="spellEnd"/>
      <w:r w:rsidR="00000000">
        <w:rPr>
          <w:color w:val="000000"/>
        </w:rPr>
        <w:t xml:space="preserve"> é responsável por desenvolver por meio do código uma interface gráfica e, normalmente, com as tecnologias base da Web: HTML, CSS, </w:t>
      </w:r>
      <w:proofErr w:type="spellStart"/>
      <w:r w:rsidR="00000000">
        <w:rPr>
          <w:color w:val="000000"/>
        </w:rPr>
        <w:t>JavaScript</w:t>
      </w:r>
      <w:proofErr w:type="spellEnd"/>
      <w:r w:rsidR="00000000">
        <w:rPr>
          <w:color w:val="000000"/>
        </w:rPr>
        <w:t>.</w:t>
      </w:r>
    </w:p>
    <w:p w14:paraId="42ECC961" w14:textId="77777777" w:rsidR="000F045D" w:rsidRDefault="00000000">
      <w:pPr>
        <w:spacing w:line="360" w:lineRule="auto"/>
        <w:ind w:firstLine="567"/>
        <w:rPr>
          <w:color w:val="000000"/>
        </w:rPr>
      </w:pPr>
      <w:r>
        <w:rPr>
          <w:color w:val="000000"/>
        </w:rPr>
        <w:tab/>
      </w:r>
      <w:r>
        <w:t xml:space="preserve">Visual Studio </w:t>
      </w:r>
      <w:proofErr w:type="spellStart"/>
      <w:r>
        <w:t>Code</w:t>
      </w:r>
      <w:proofErr w:type="spellEnd"/>
      <w:r>
        <w:t xml:space="preserve">, esse aplicativo “é um editor de código-fonte leve, mas poderoso” (Microsoft, s.d.) criado pela Microsoft e lançado em 2015, com ele, é possível criar o código dos programas, tendo ele suporte para as mais diversas linguagens, como HTML, CSS, PHP, </w:t>
      </w:r>
      <w:proofErr w:type="spellStart"/>
      <w:r>
        <w:t>JavaScript</w:t>
      </w:r>
      <w:proofErr w:type="spellEnd"/>
      <w:r>
        <w:t xml:space="preserve">, entre outras. </w:t>
      </w:r>
      <w:r>
        <w:br/>
      </w:r>
      <w:r>
        <w:tab/>
      </w:r>
      <w:r>
        <w:rPr>
          <w:color w:val="000000"/>
        </w:rPr>
        <w:t xml:space="preserve">CSS ou </w:t>
      </w:r>
      <w:proofErr w:type="spellStart"/>
      <w:r>
        <w:rPr>
          <w:color w:val="000000"/>
        </w:rPr>
        <w:t>Cascading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Style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Sheet</w:t>
      </w:r>
      <w:proofErr w:type="spellEnd"/>
      <w:r>
        <w:rPr>
          <w:color w:val="000000"/>
        </w:rPr>
        <w:t xml:space="preserve"> , em português Folha de Estilo em Cascatas, é a linguagem utilizada para estilizar o seu site, foi desenvolvida em 1996 pelo World </w:t>
      </w:r>
      <w:proofErr w:type="spellStart"/>
      <w:r>
        <w:rPr>
          <w:color w:val="000000"/>
        </w:rPr>
        <w:t>Wide</w:t>
      </w:r>
      <w:proofErr w:type="spellEnd"/>
      <w:r>
        <w:rPr>
          <w:color w:val="000000"/>
        </w:rPr>
        <w:t xml:space="preserve"> Web Consortium, com o intuito de complementar o HTML, já que o mesmo não possuía elementos de estilização, o que deixava os projetos em sua forma crua, “o CSS tem a tarefa de separar o conteúdo do site de sua apresentação visual, alterando elementos como cor do texto, fonte e espaçamento entre blocos, assim como todo o aspecto estético de uma página” (Totvs, 2020). </w:t>
      </w:r>
    </w:p>
    <w:p w14:paraId="10F6745E" w14:textId="77777777" w:rsidR="000F045D" w:rsidRDefault="00000000">
      <w:pPr>
        <w:spacing w:line="360" w:lineRule="auto"/>
        <w:ind w:firstLine="567"/>
        <w:rPr>
          <w:color w:val="000000"/>
        </w:rPr>
      </w:pPr>
      <w:proofErr w:type="spellStart"/>
      <w:r>
        <w:rPr>
          <w:color w:val="000000"/>
        </w:rPr>
        <w:lastRenderedPageBreak/>
        <w:t>JavaScript</w:t>
      </w:r>
      <w:proofErr w:type="spellEnd"/>
      <w:r>
        <w:rPr>
          <w:color w:val="000000"/>
        </w:rPr>
        <w:t xml:space="preserve">, criada por Brendan Eich em 1995, “é uma linguagem de programação usada por desenvolvedores para fazer páginas interativas da Internet”, ou seja, essa é uma linguagem que trabalha diretamente em conjunto das linguagens HTML e CSS, sua utilidade se dá pela possibilidade de tirar o fator estático do seu site, sendo possível criar animações, objetos que respondem a comandos, etc. </w:t>
      </w:r>
    </w:p>
    <w:p w14:paraId="59DB03BA" w14:textId="77777777" w:rsidR="000F045D" w:rsidRDefault="00000000">
      <w:pPr>
        <w:spacing w:line="360" w:lineRule="auto"/>
        <w:ind w:firstLine="567"/>
        <w:rPr>
          <w:color w:val="000000"/>
        </w:rPr>
      </w:pPr>
      <w:r>
        <w:rPr>
          <w:color w:val="000000"/>
        </w:rPr>
        <w:t xml:space="preserve">PHP ou Hypertext </w:t>
      </w:r>
      <w:proofErr w:type="spellStart"/>
      <w:r>
        <w:rPr>
          <w:color w:val="000000"/>
        </w:rPr>
        <w:t>Preprocessor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Pré</w:t>
      </w:r>
      <w:proofErr w:type="spellEnd"/>
      <w:r>
        <w:rPr>
          <w:color w:val="000000"/>
        </w:rPr>
        <w:t xml:space="preserve">-Processador de Hipertexto) é uma linguagem de programação que tem como foco principal o desenvolvimento web, essa linguagem é mais voltada ao o servidor web (o elemento que fornece o site na internet), mas, quando embutida com o HTML, pode se comunicar também com o usuário (aquele que está acessando o site), fazendo uma ponte entre os dois, podendo assim ser utilizado em conjunto com o CSS e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também, já que essas três linguagens (HTML, CSS e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) se conectam entre si.</w:t>
      </w:r>
    </w:p>
    <w:p w14:paraId="422ADEA5" w14:textId="77777777" w:rsidR="000F045D" w:rsidRDefault="00000000">
      <w:pPr>
        <w:spacing w:line="360" w:lineRule="auto"/>
        <w:ind w:firstLine="567"/>
        <w:rPr>
          <w:color w:val="000000"/>
        </w:rPr>
      </w:pPr>
      <w:r>
        <w:tab/>
      </w:r>
      <w:r>
        <w:rPr>
          <w:color w:val="000000"/>
        </w:rPr>
        <w:t>XAMPP “é um software gratuito e de código aberto, que é apoiado por uma grande comunidade de suporte. Ele também é extremamente leve, com todos os elementos necessários para configurar um servidor web local contidos no mesmo arquivo compactado” (</w:t>
      </w:r>
      <w:proofErr w:type="spellStart"/>
      <w:r>
        <w:rPr>
          <w:color w:val="000000"/>
        </w:rPr>
        <w:t>Hostinger</w:t>
      </w:r>
      <w:proofErr w:type="spellEnd"/>
      <w:r>
        <w:rPr>
          <w:color w:val="000000"/>
        </w:rPr>
        <w:t>, 2023), ou seja, sua função é hospedar seu código localmente, tornar a sua máquina o seu próprio servidor, não precisando utilizar de servidores online para isso.</w:t>
      </w:r>
    </w:p>
    <w:p w14:paraId="01AC4540" w14:textId="77777777" w:rsidR="000F045D" w:rsidRDefault="00000000">
      <w:pPr>
        <w:spacing w:line="360" w:lineRule="auto"/>
        <w:ind w:firstLine="567"/>
        <w:rPr>
          <w:color w:val="000000"/>
        </w:rPr>
      </w:pPr>
      <w:r>
        <w:rPr>
          <w:color w:val="000000"/>
        </w:rPr>
        <w:tab/>
        <w:t xml:space="preserve">O MySQL é um sistema de gerenciamento de banco de dados, que utiliza a linguagem SQL como interface. É atualmente um dos sistemas de gerenciamento de bancos de dados mais populares da Oracle Corporation, com mais de 10 milhões de instalações pelo mundo. </w:t>
      </w:r>
    </w:p>
    <w:p w14:paraId="48E94B8A" w14:textId="77777777" w:rsidR="000F045D" w:rsidRDefault="00000000">
      <w:pPr>
        <w:spacing w:line="360" w:lineRule="auto"/>
        <w:ind w:firstLine="567"/>
        <w:rPr>
          <w:color w:val="000000"/>
        </w:rPr>
      </w:pPr>
      <w:r>
        <w:rPr>
          <w:color w:val="000000"/>
        </w:rPr>
        <w:t xml:space="preserve">DIA é um aplicativo de criação de diagramas, que nada mais é do que uma representação gráfica utilizada para representar um esquema simplificado ou um resumo sobre o projeto, sendo ele muito utilizado na criação de banco de dados, na hora da idealização e na organização de ideias. </w:t>
      </w:r>
    </w:p>
    <w:p w14:paraId="3903DC2E" w14:textId="77777777" w:rsidR="000F045D" w:rsidRDefault="000F045D">
      <w:pPr>
        <w:spacing w:line="360" w:lineRule="auto"/>
        <w:ind w:firstLine="567"/>
        <w:rPr>
          <w:color w:val="000000"/>
        </w:rPr>
      </w:pPr>
    </w:p>
    <w:p w14:paraId="6422A288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b/>
          <w:color w:val="000000"/>
          <w:sz w:val="28"/>
          <w:szCs w:val="28"/>
        </w:rPr>
      </w:pPr>
      <w:bookmarkStart w:id="4" w:name="_heading=h.tyjcwt" w:colFirst="0" w:colLast="0"/>
      <w:bookmarkEnd w:id="4"/>
    </w:p>
    <w:p w14:paraId="1FC222BC" w14:textId="77777777" w:rsidR="000F045D" w:rsidRDefault="00000000">
      <w:pPr>
        <w:pStyle w:val="Ttulo1"/>
        <w:spacing w:line="360" w:lineRule="auto"/>
        <w:rPr>
          <w:sz w:val="38"/>
          <w:szCs w:val="38"/>
        </w:rPr>
      </w:pPr>
      <w:bookmarkStart w:id="5" w:name="_heading=h.3dy6vkm" w:colFirst="0" w:colLast="0"/>
      <w:bookmarkEnd w:id="5"/>
      <w:r>
        <w:lastRenderedPageBreak/>
        <w:t xml:space="preserve">5 DOCUMENTAÇÃO </w:t>
      </w:r>
      <w:r>
        <w:rPr>
          <w:sz w:val="38"/>
          <w:szCs w:val="38"/>
        </w:rPr>
        <w:t>do projeto</w:t>
      </w:r>
    </w:p>
    <w:p w14:paraId="75BB4C47" w14:textId="200E8B3E" w:rsidR="000F045D" w:rsidRDefault="00000000">
      <w:pPr>
        <w:spacing w:line="360" w:lineRule="auto"/>
        <w:ind w:firstLine="720"/>
        <w:rPr>
          <w:color w:val="000000"/>
        </w:rPr>
      </w:pPr>
      <w:bookmarkStart w:id="6" w:name="_heading=h.gjdgxs" w:colFirst="0" w:colLast="0"/>
      <w:bookmarkEnd w:id="6"/>
      <w:commentRangeStart w:id="7"/>
      <w:r>
        <w:t>O</w:t>
      </w:r>
      <w:commentRangeEnd w:id="7"/>
      <w:r w:rsidR="002A68FB">
        <w:rPr>
          <w:rStyle w:val="Refdecomentrio"/>
        </w:rPr>
        <w:commentReference w:id="7"/>
      </w:r>
      <w:r>
        <w:t xml:space="preserve"> ciclo de vida é a estrutura contendo processos, atividades e tarefas envolvidas no desenvolvimento, operação e manutenção de um produto de software, abrangendo a vida do sistema, desde a definição de seus requisitos até o término de seu uso. O modelo de ciclo de vida é a primeira escolha a ser feita no processo de software. A partir desta escolha definir-se-á desde a maneira mais adequada de obter as necessidades do cliente, até quando e como o cliente receberá sua primeira versão operacional do sistema. Existem </w:t>
      </w:r>
      <w:del w:id="8" w:author="Aparecida" w:date="2023-07-29T20:39:00Z">
        <w:r w:rsidDel="002A68FB">
          <w:delText>varios</w:delText>
        </w:r>
      </w:del>
      <w:ins w:id="9" w:author="Aparecida" w:date="2023-07-29T20:39:00Z">
        <w:r w:rsidR="002A68FB">
          <w:t>vários</w:t>
        </w:r>
      </w:ins>
      <w:r>
        <w:t xml:space="preserve"> modelos de </w:t>
      </w:r>
      <w:del w:id="10" w:author="Aparecida" w:date="2023-07-29T20:39:00Z">
        <w:r w:rsidDel="002A68FB">
          <w:delText>ciclios</w:delText>
        </w:r>
      </w:del>
      <w:ins w:id="11" w:author="Aparecida" w:date="2023-07-29T20:39:00Z">
        <w:r w:rsidR="002A68FB">
          <w:t>ciclos</w:t>
        </w:r>
      </w:ins>
      <w:r>
        <w:t xml:space="preserve"> de vida, sendo alguns deles: Cascata, Modelo em V, </w:t>
      </w:r>
      <w:proofErr w:type="gramStart"/>
      <w:r>
        <w:t>Incremental</w:t>
      </w:r>
      <w:proofErr w:type="gramEnd"/>
      <w:r>
        <w:t>, evolutivo, espiral e etc.</w:t>
      </w:r>
      <w:r>
        <w:br/>
      </w:r>
      <w:r>
        <w:rPr>
          <w:noProof/>
        </w:rPr>
        <w:drawing>
          <wp:inline distT="114300" distB="114300" distL="114300" distR="114300" wp14:anchorId="0B4E9365" wp14:editId="60793945">
            <wp:extent cx="5600700" cy="386234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62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A32A9" w14:textId="442ADC8E" w:rsidR="000F045D" w:rsidRDefault="002A68FB">
      <w:pPr>
        <w:ind w:firstLine="0"/>
        <w:rPr>
          <w:ins w:id="12" w:author="Aparecida" w:date="2023-07-29T20:39:00Z"/>
          <w:b/>
          <w:color w:val="FF0000"/>
        </w:rPr>
      </w:pPr>
      <w:ins w:id="13" w:author="Aparecida" w:date="2023-07-29T20:39:00Z">
        <w:r>
          <w:rPr>
            <w:b/>
            <w:color w:val="FF0000"/>
          </w:rPr>
          <w:t>FONTE</w:t>
        </w:r>
      </w:ins>
    </w:p>
    <w:p w14:paraId="62E5CF32" w14:textId="77777777" w:rsidR="002A68FB" w:rsidRDefault="002A68FB">
      <w:pPr>
        <w:ind w:firstLine="0"/>
        <w:rPr>
          <w:ins w:id="14" w:author="Aparecida" w:date="2023-07-29T20:39:00Z"/>
          <w:b/>
          <w:color w:val="FF0000"/>
        </w:rPr>
      </w:pPr>
    </w:p>
    <w:p w14:paraId="34579108" w14:textId="77777777" w:rsidR="002A68FB" w:rsidRDefault="002A68FB">
      <w:pPr>
        <w:ind w:firstLine="0"/>
        <w:rPr>
          <w:ins w:id="15" w:author="Aparecida" w:date="2023-07-29T20:39:00Z"/>
          <w:b/>
          <w:color w:val="FF0000"/>
        </w:rPr>
      </w:pPr>
    </w:p>
    <w:p w14:paraId="7D17C7F6" w14:textId="77777777" w:rsidR="002A68FB" w:rsidRDefault="002A68FB">
      <w:pPr>
        <w:ind w:firstLine="0"/>
        <w:rPr>
          <w:ins w:id="16" w:author="Aparecida" w:date="2023-07-29T20:39:00Z"/>
          <w:b/>
          <w:color w:val="FF0000"/>
        </w:rPr>
      </w:pPr>
    </w:p>
    <w:p w14:paraId="20300640" w14:textId="77777777" w:rsidR="002A68FB" w:rsidRDefault="002A68FB">
      <w:pPr>
        <w:ind w:firstLine="0"/>
        <w:rPr>
          <w:b/>
          <w:color w:val="FF0000"/>
        </w:rPr>
      </w:pPr>
    </w:p>
    <w:p w14:paraId="5E264267" w14:textId="77777777" w:rsidR="000F045D" w:rsidRDefault="00000000">
      <w:pPr>
        <w:pStyle w:val="Ttulo2"/>
        <w:spacing w:before="0" w:after="0"/>
      </w:pPr>
      <w:bookmarkStart w:id="17" w:name="_heading=h.1t3h5sf" w:colFirst="0" w:colLast="0"/>
      <w:bookmarkEnd w:id="17"/>
      <w:r>
        <w:lastRenderedPageBreak/>
        <w:t xml:space="preserve">5.1 Requisitos </w:t>
      </w:r>
    </w:p>
    <w:p w14:paraId="7CCE4E6B" w14:textId="77777777" w:rsidR="000F045D" w:rsidRDefault="00000000">
      <w:pPr>
        <w:tabs>
          <w:tab w:val="left" w:pos="0"/>
        </w:tabs>
        <w:spacing w:line="360" w:lineRule="auto"/>
        <w:ind w:firstLine="0"/>
      </w:pPr>
      <w:r>
        <w:tab/>
      </w:r>
      <w:r w:rsidR="00002E3B">
        <w:t>Os requisitos são funcionalidades de um software para atender as necessidades do usuário e concluir seus objetivos. Existem os requisitos funcionais</w:t>
      </w:r>
      <w:r w:rsidR="00133613">
        <w:t xml:space="preserve"> e os não funcionais.</w:t>
      </w:r>
    </w:p>
    <w:p w14:paraId="11A35962" w14:textId="1F9A0317" w:rsidR="000F045D" w:rsidDel="002A68FB" w:rsidRDefault="000F045D">
      <w:pPr>
        <w:tabs>
          <w:tab w:val="left" w:pos="0"/>
        </w:tabs>
        <w:spacing w:line="360" w:lineRule="auto"/>
        <w:ind w:firstLine="0"/>
        <w:rPr>
          <w:del w:id="18" w:author="Aparecida" w:date="2023-07-29T20:40:00Z"/>
        </w:rPr>
      </w:pPr>
    </w:p>
    <w:p w14:paraId="42A8B77A" w14:textId="09ED27AA" w:rsidR="000F045D" w:rsidRDefault="009F4498">
      <w:pPr>
        <w:pStyle w:val="Ttulo2"/>
        <w:spacing w:before="0" w:after="0"/>
      </w:pPr>
      <w:bookmarkStart w:id="19" w:name="_heading=h.4d34og8" w:colFirst="0" w:colLast="0"/>
      <w:bookmarkEnd w:id="19"/>
      <w:del w:id="20" w:author="Aparecida" w:date="2023-07-29T20:40:00Z">
        <w:r w:rsidDel="002A68FB">
          <w:br/>
        </w:r>
      </w:del>
      <w:r>
        <w:br/>
        <w:t>5.1.1 Requisitos funcionais</w:t>
      </w:r>
    </w:p>
    <w:p w14:paraId="5D93A9F8" w14:textId="77777777" w:rsidR="000F045D" w:rsidRDefault="00000000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  <w:r w:rsidR="006B066B">
        <w:rPr>
          <w:noProof/>
          <w:color w:val="000000"/>
          <w:sz w:val="22"/>
          <w:szCs w:val="22"/>
        </w:rPr>
        <w:drawing>
          <wp:inline distT="0" distB="0" distL="0" distR="0" wp14:anchorId="2596F305" wp14:editId="2558E892">
            <wp:extent cx="5718810" cy="3674745"/>
            <wp:effectExtent l="0" t="0" r="0" b="1905"/>
            <wp:docPr id="13977524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52488" name="Imagem 13977524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8975" w14:textId="77777777" w:rsidR="000F045D" w:rsidRDefault="00000000">
      <w:pPr>
        <w:pStyle w:val="Ttulo3"/>
        <w:spacing w:before="0" w:after="0" w:line="360" w:lineRule="auto"/>
        <w:rPr>
          <w:b/>
        </w:rPr>
      </w:pPr>
      <w:bookmarkStart w:id="21" w:name="_heading=h.2s8eyo1" w:colFirst="0" w:colLast="0"/>
      <w:bookmarkEnd w:id="21"/>
      <w:r>
        <w:rPr>
          <w:b/>
        </w:rPr>
        <w:t xml:space="preserve">5.1.2 Requisitos não funcionais </w:t>
      </w:r>
    </w:p>
    <w:p w14:paraId="0161F25F" w14:textId="2179C6D2" w:rsidR="000F045D" w:rsidDel="002A68FB" w:rsidRDefault="00133613">
      <w:pPr>
        <w:tabs>
          <w:tab w:val="left" w:pos="0"/>
        </w:tabs>
        <w:spacing w:line="360" w:lineRule="auto"/>
        <w:ind w:firstLine="0"/>
        <w:rPr>
          <w:del w:id="22" w:author="Aparecida" w:date="2023-07-29T20:40:00Z"/>
        </w:rPr>
      </w:pPr>
      <w:r>
        <w:rPr>
          <w:noProof/>
        </w:rPr>
        <w:drawing>
          <wp:inline distT="0" distB="0" distL="0" distR="0" wp14:anchorId="3345BAE6" wp14:editId="7EC3329E">
            <wp:extent cx="5718810" cy="2282190"/>
            <wp:effectExtent l="0" t="0" r="0" b="3810"/>
            <wp:docPr id="69446570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65702" name="Imagem 6944657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59BE813" w14:textId="05A3CB79" w:rsidR="000F045D" w:rsidDel="002A68FB" w:rsidRDefault="000F045D" w:rsidP="002A68FB">
      <w:pPr>
        <w:tabs>
          <w:tab w:val="left" w:pos="0"/>
        </w:tabs>
        <w:spacing w:line="360" w:lineRule="auto"/>
        <w:ind w:firstLine="0"/>
        <w:rPr>
          <w:del w:id="23" w:author="Aparecida" w:date="2023-07-29T20:40:00Z"/>
          <w:rFonts w:ascii="Calibri" w:eastAsia="Calibri" w:hAnsi="Calibri" w:cs="Calibri"/>
        </w:rPr>
        <w:pPrChange w:id="24" w:author="Aparecida" w:date="2023-07-29T20:40:00Z">
          <w:pPr>
            <w:widowControl/>
            <w:spacing w:line="240" w:lineRule="auto"/>
            <w:ind w:firstLine="0"/>
            <w:jc w:val="left"/>
          </w:pPr>
        </w:pPrChange>
      </w:pPr>
    </w:p>
    <w:p w14:paraId="6922F845" w14:textId="276B5AB4" w:rsidR="000F045D" w:rsidDel="002A68FB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del w:id="25" w:author="Aparecida" w:date="2023-07-29T20:40:00Z"/>
        </w:rPr>
      </w:pPr>
    </w:p>
    <w:p w14:paraId="7D9B4C76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</w:pPr>
      <w:r>
        <w:rPr>
          <w:sz w:val="20"/>
          <w:szCs w:val="20"/>
        </w:rPr>
        <w:t>Fonte: O autor, 2022</w:t>
      </w:r>
    </w:p>
    <w:p w14:paraId="49D147D9" w14:textId="6993E237" w:rsidR="000F045D" w:rsidDel="002A68FB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del w:id="26" w:author="Aparecida" w:date="2023-07-29T20:40:00Z"/>
        </w:rPr>
      </w:pPr>
    </w:p>
    <w:p w14:paraId="7CBE28C5" w14:textId="12BC4090" w:rsidR="000F045D" w:rsidDel="002A68FB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del w:id="27" w:author="Aparecida" w:date="2023-07-29T20:40:00Z"/>
          <w:color w:val="000000"/>
          <w:sz w:val="22"/>
          <w:szCs w:val="22"/>
        </w:rPr>
      </w:pPr>
    </w:p>
    <w:p w14:paraId="262EFEB6" w14:textId="3CEED209" w:rsidR="000F045D" w:rsidDel="002A68FB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del w:id="28" w:author="Aparecida" w:date="2023-07-29T20:40:00Z"/>
          <w:color w:val="000000"/>
          <w:sz w:val="22"/>
          <w:szCs w:val="22"/>
        </w:rPr>
      </w:pPr>
    </w:p>
    <w:p w14:paraId="73EE4A61" w14:textId="36831AE6" w:rsidR="000F045D" w:rsidDel="002A68FB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del w:id="29" w:author="Aparecida" w:date="2023-07-29T20:40:00Z"/>
          <w:color w:val="000000"/>
          <w:sz w:val="22"/>
          <w:szCs w:val="22"/>
        </w:rPr>
      </w:pPr>
    </w:p>
    <w:p w14:paraId="17A86945" w14:textId="0C3CBD77" w:rsidR="000F045D" w:rsidDel="002A68FB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del w:id="30" w:author="Aparecida" w:date="2023-07-29T20:40:00Z"/>
          <w:color w:val="000000"/>
          <w:sz w:val="22"/>
          <w:szCs w:val="22"/>
        </w:rPr>
      </w:pPr>
    </w:p>
    <w:p w14:paraId="32DB43A0" w14:textId="220CC1FB" w:rsidR="000F045D" w:rsidDel="002A68FB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del w:id="31" w:author="Aparecida" w:date="2023-07-29T20:40:00Z"/>
          <w:color w:val="000000"/>
          <w:sz w:val="22"/>
          <w:szCs w:val="22"/>
        </w:rPr>
      </w:pPr>
    </w:p>
    <w:p w14:paraId="20BE1683" w14:textId="65F3BB08" w:rsidR="000F045D" w:rsidDel="002A68FB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del w:id="32" w:author="Aparecida" w:date="2023-07-29T20:40:00Z"/>
          <w:color w:val="000000"/>
          <w:sz w:val="22"/>
          <w:szCs w:val="22"/>
        </w:rPr>
      </w:pPr>
    </w:p>
    <w:p w14:paraId="37725AB6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2139E1B" w14:textId="77777777" w:rsidR="002A68FB" w:rsidRDefault="00000000">
      <w:pPr>
        <w:pStyle w:val="Ttulo2"/>
        <w:numPr>
          <w:ilvl w:val="1"/>
          <w:numId w:val="2"/>
        </w:numPr>
        <w:spacing w:before="0" w:after="0"/>
        <w:rPr>
          <w:ins w:id="33" w:author="Aparecida" w:date="2023-07-29T20:40:00Z"/>
        </w:rPr>
      </w:pPr>
      <w:bookmarkStart w:id="34" w:name="_heading=h.17dp8vu" w:colFirst="0" w:colLast="0"/>
      <w:bookmarkEnd w:id="34"/>
      <w:r>
        <w:t xml:space="preserve"> Diagrama de Contexto</w:t>
      </w:r>
    </w:p>
    <w:p w14:paraId="390EB7A8" w14:textId="0F9C2E97" w:rsidR="000F045D" w:rsidRPr="002A68FB" w:rsidRDefault="000C2EA7" w:rsidP="002A68FB">
      <w:pPr>
        <w:spacing w:line="360" w:lineRule="auto"/>
        <w:pPrChange w:id="35" w:author="Aparecida" w:date="2023-07-29T20:41:00Z">
          <w:pPr>
            <w:pStyle w:val="Ttulo2"/>
            <w:numPr>
              <w:ilvl w:val="1"/>
              <w:numId w:val="2"/>
            </w:numPr>
            <w:spacing w:before="0" w:after="0"/>
            <w:ind w:left="360" w:hanging="360"/>
          </w:pPr>
        </w:pPrChange>
      </w:pPr>
      <w:del w:id="36" w:author="Aparecida" w:date="2023-07-29T20:40:00Z">
        <w:r w:rsidRPr="002A68FB" w:rsidDel="002A68FB">
          <w:br/>
        </w:r>
      </w:del>
      <w:r w:rsidRPr="002A68FB">
        <w:t>O Diagrama de contexto é uma representação visual simples que explica a interação entre o sistema e os fatores do esmo. Esse diagrama é utilizado para ilustrar o sistema, identificar os limites e destacar as principais interfaces do sistema.</w:t>
      </w:r>
    </w:p>
    <w:p w14:paraId="04A88313" w14:textId="77777777" w:rsidR="000F045D" w:rsidRPr="00133613" w:rsidRDefault="000F045D" w:rsidP="001336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rPr>
          <w:color w:val="000000"/>
        </w:rPr>
      </w:pPr>
    </w:p>
    <w:p w14:paraId="4FB9179D" w14:textId="7E5C13DF" w:rsidR="000F045D" w:rsidRDefault="000C2EA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141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D733FA2" wp14:editId="02E03A82">
            <wp:extent cx="5623560" cy="3239770"/>
            <wp:effectExtent l="0" t="0" r="0" b="0"/>
            <wp:docPr id="17863637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63794" name="Imagem 178636379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C638" w14:textId="77777777" w:rsidR="000F045D" w:rsidRDefault="0000000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46800033" w14:textId="77777777" w:rsidR="000F045D" w:rsidRDefault="000F045D"/>
    <w:p w14:paraId="379484A9" w14:textId="77777777" w:rsidR="000F045D" w:rsidRDefault="000F045D">
      <w:pPr>
        <w:ind w:firstLine="0"/>
        <w:rPr>
          <w:ins w:id="37" w:author="Aparecida" w:date="2023-07-29T20:41:00Z"/>
        </w:rPr>
      </w:pPr>
    </w:p>
    <w:p w14:paraId="0FBC740B" w14:textId="77777777" w:rsidR="002A68FB" w:rsidRDefault="002A68FB">
      <w:pPr>
        <w:ind w:firstLine="0"/>
        <w:rPr>
          <w:ins w:id="38" w:author="Aparecida" w:date="2023-07-29T20:41:00Z"/>
        </w:rPr>
      </w:pPr>
    </w:p>
    <w:p w14:paraId="226BF3E8" w14:textId="77777777" w:rsidR="002A68FB" w:rsidRDefault="002A68FB">
      <w:pPr>
        <w:ind w:firstLine="0"/>
        <w:rPr>
          <w:ins w:id="39" w:author="Aparecida" w:date="2023-07-29T20:41:00Z"/>
        </w:rPr>
      </w:pPr>
    </w:p>
    <w:p w14:paraId="5FE85E1A" w14:textId="77777777" w:rsidR="002A68FB" w:rsidRDefault="002A68FB">
      <w:pPr>
        <w:ind w:firstLine="0"/>
        <w:rPr>
          <w:ins w:id="40" w:author="Aparecida" w:date="2023-07-29T20:41:00Z"/>
        </w:rPr>
      </w:pPr>
    </w:p>
    <w:p w14:paraId="7056488E" w14:textId="77777777" w:rsidR="002A68FB" w:rsidRDefault="002A68FB">
      <w:pPr>
        <w:ind w:firstLine="0"/>
        <w:rPr>
          <w:ins w:id="41" w:author="Aparecida" w:date="2023-07-29T20:41:00Z"/>
        </w:rPr>
      </w:pPr>
    </w:p>
    <w:p w14:paraId="49BA1905" w14:textId="77777777" w:rsidR="002A68FB" w:rsidRDefault="002A68FB">
      <w:pPr>
        <w:ind w:firstLine="0"/>
      </w:pPr>
    </w:p>
    <w:p w14:paraId="57B222F5" w14:textId="77777777" w:rsidR="000F045D" w:rsidRDefault="000F045D">
      <w:pPr>
        <w:ind w:firstLine="0"/>
      </w:pPr>
    </w:p>
    <w:p w14:paraId="67F3E97E" w14:textId="77777777" w:rsidR="000F045D" w:rsidRDefault="00000000">
      <w:pPr>
        <w:pStyle w:val="Ttulo2"/>
        <w:numPr>
          <w:ilvl w:val="1"/>
          <w:numId w:val="2"/>
        </w:numPr>
      </w:pPr>
      <w:bookmarkStart w:id="42" w:name="_heading=h.3rdcrjn" w:colFirst="0" w:colLast="0"/>
      <w:bookmarkEnd w:id="42"/>
      <w:r>
        <w:lastRenderedPageBreak/>
        <w:t>Diagrama de Fluxo de dados</w:t>
      </w:r>
    </w:p>
    <w:p w14:paraId="22C67194" w14:textId="709B5D9F" w:rsidR="000C2EA7" w:rsidRDefault="000C2EA7" w:rsidP="002A68FB">
      <w:pPr>
        <w:spacing w:line="360" w:lineRule="auto"/>
        <w:ind w:firstLine="720"/>
        <w:rPr>
          <w:noProof/>
        </w:rPr>
        <w:pPrChange w:id="43" w:author="Aparecida" w:date="2023-07-29T20:41:00Z">
          <w:pPr>
            <w:ind w:firstLine="720"/>
          </w:pPr>
        </w:pPrChange>
      </w:pPr>
      <w:r>
        <w:rPr>
          <w:noProof/>
        </w:rPr>
        <w:t>Esse diagrama de fluxo de dados é uma ferramenta de modelagem gráfica que representa o fluxo de informações do sistema, esse é utilizado para visualizar e transformar os dados a medidas que elese entram.</w:t>
      </w:r>
    </w:p>
    <w:p w14:paraId="13517479" w14:textId="1DA6CB00" w:rsidR="000F045D" w:rsidRDefault="000C2EA7">
      <w:pPr>
        <w:ind w:firstLine="0"/>
      </w:pPr>
      <w:commentRangeStart w:id="44"/>
      <w:r>
        <w:rPr>
          <w:noProof/>
        </w:rPr>
        <w:drawing>
          <wp:inline distT="0" distB="0" distL="0" distR="0" wp14:anchorId="65C1DC37" wp14:editId="64027872">
            <wp:extent cx="5718810" cy="3890010"/>
            <wp:effectExtent l="0" t="0" r="0" b="0"/>
            <wp:docPr id="89854154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41544" name="Imagem 8985415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4"/>
      <w:r w:rsidR="002A68FB">
        <w:rPr>
          <w:rStyle w:val="Refdecomentrio"/>
        </w:rPr>
        <w:commentReference w:id="44"/>
      </w:r>
    </w:p>
    <w:p w14:paraId="36EDF670" w14:textId="77777777" w:rsidR="000F045D" w:rsidRDefault="00000000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14:paraId="6213EE2B" w14:textId="77777777" w:rsidR="000F045D" w:rsidRDefault="000F045D">
      <w:pPr>
        <w:rPr>
          <w:b/>
          <w:sz w:val="20"/>
          <w:szCs w:val="20"/>
        </w:rPr>
      </w:pPr>
    </w:p>
    <w:p w14:paraId="31A4CC67" w14:textId="77777777" w:rsidR="000F045D" w:rsidRDefault="000F045D">
      <w:pPr>
        <w:rPr>
          <w:b/>
          <w:sz w:val="20"/>
          <w:szCs w:val="20"/>
        </w:rPr>
      </w:pPr>
    </w:p>
    <w:p w14:paraId="1A424AA9" w14:textId="77777777" w:rsidR="000F045D" w:rsidRDefault="000F045D">
      <w:pPr>
        <w:rPr>
          <w:b/>
          <w:sz w:val="20"/>
          <w:szCs w:val="20"/>
        </w:rPr>
      </w:pPr>
    </w:p>
    <w:p w14:paraId="7C36F48E" w14:textId="77777777" w:rsidR="000F045D" w:rsidRDefault="000F045D">
      <w:pPr>
        <w:rPr>
          <w:b/>
          <w:sz w:val="20"/>
          <w:szCs w:val="20"/>
        </w:rPr>
      </w:pPr>
    </w:p>
    <w:p w14:paraId="6350F082" w14:textId="77777777" w:rsidR="000F045D" w:rsidRDefault="000F045D">
      <w:pPr>
        <w:rPr>
          <w:b/>
          <w:sz w:val="20"/>
          <w:szCs w:val="20"/>
        </w:rPr>
      </w:pPr>
    </w:p>
    <w:p w14:paraId="33278E0F" w14:textId="77777777" w:rsidR="000F045D" w:rsidRDefault="000F045D">
      <w:pPr>
        <w:rPr>
          <w:b/>
          <w:sz w:val="20"/>
          <w:szCs w:val="20"/>
        </w:rPr>
      </w:pPr>
    </w:p>
    <w:p w14:paraId="0F819F55" w14:textId="77777777" w:rsidR="000F045D" w:rsidRDefault="000F045D">
      <w:pPr>
        <w:rPr>
          <w:b/>
          <w:sz w:val="20"/>
          <w:szCs w:val="20"/>
        </w:rPr>
      </w:pPr>
    </w:p>
    <w:p w14:paraId="7ACA3719" w14:textId="77777777" w:rsidR="000F045D" w:rsidRDefault="000F045D">
      <w:pPr>
        <w:rPr>
          <w:b/>
          <w:sz w:val="20"/>
          <w:szCs w:val="20"/>
        </w:rPr>
      </w:pPr>
    </w:p>
    <w:p w14:paraId="3AB0B544" w14:textId="77777777" w:rsidR="000F045D" w:rsidRDefault="000F045D">
      <w:pPr>
        <w:rPr>
          <w:b/>
          <w:sz w:val="20"/>
          <w:szCs w:val="20"/>
        </w:rPr>
      </w:pPr>
    </w:p>
    <w:p w14:paraId="2826BCDC" w14:textId="77777777" w:rsidR="000F045D" w:rsidRDefault="00000000">
      <w:pPr>
        <w:pStyle w:val="Ttulo2"/>
        <w:numPr>
          <w:ilvl w:val="1"/>
          <w:numId w:val="2"/>
        </w:numPr>
        <w:ind w:left="578" w:hanging="578"/>
      </w:pPr>
      <w:bookmarkStart w:id="45" w:name="_heading=h.26in1rg" w:colFirst="0" w:colLast="0"/>
      <w:bookmarkEnd w:id="45"/>
      <w:r>
        <w:lastRenderedPageBreak/>
        <w:t>Diagrama de Entidade e relacionamento</w:t>
      </w:r>
    </w:p>
    <w:p w14:paraId="6B4252D3" w14:textId="486B992D" w:rsidR="000C2EA7" w:rsidRPr="000C2EA7" w:rsidRDefault="000C2EA7" w:rsidP="00426B61">
      <w:pPr>
        <w:spacing w:line="360" w:lineRule="auto"/>
        <w:pPrChange w:id="46" w:author="Aparecida" w:date="2023-07-29T20:43:00Z">
          <w:pPr/>
        </w:pPrChange>
      </w:pPr>
      <w:r>
        <w:t>O Diagrama de Entidade e Relacionamento é uma técnica de modelagem de dados usada para representar a estrutura lógica de um banco de dados. Esse fornece uma visão visual das entidades do banco de dados, seus atributos e os relacionamentos entre essas entidades</w:t>
      </w:r>
    </w:p>
    <w:p w14:paraId="7127FE83" w14:textId="2FE8ECA0" w:rsidR="000F045D" w:rsidRDefault="000C2EA7">
      <w:pPr>
        <w:ind w:firstLine="0"/>
      </w:pPr>
      <w:r>
        <w:rPr>
          <w:noProof/>
        </w:rPr>
        <w:drawing>
          <wp:inline distT="0" distB="0" distL="0" distR="0" wp14:anchorId="15CA810E" wp14:editId="65F8CDEC">
            <wp:extent cx="5760085" cy="5803265"/>
            <wp:effectExtent l="0" t="0" r="0" b="6985"/>
            <wp:docPr id="98778330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83309" name="Imagem 9877833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E971" w14:textId="77777777" w:rsidR="000F045D" w:rsidRDefault="0000000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2F1765A6" w14:textId="77777777" w:rsidR="000F045D" w:rsidRDefault="000F045D">
      <w:pPr>
        <w:tabs>
          <w:tab w:val="left" w:pos="0"/>
        </w:tabs>
        <w:ind w:firstLine="0"/>
      </w:pPr>
    </w:p>
    <w:p w14:paraId="2FA363BA" w14:textId="77777777" w:rsidR="000F045D" w:rsidRDefault="000F045D">
      <w:pPr>
        <w:tabs>
          <w:tab w:val="left" w:pos="0"/>
        </w:tabs>
        <w:ind w:firstLine="0"/>
      </w:pPr>
    </w:p>
    <w:p w14:paraId="2A35A8EB" w14:textId="77777777" w:rsidR="000F045D" w:rsidRDefault="000F045D">
      <w:pPr>
        <w:tabs>
          <w:tab w:val="left" w:pos="0"/>
        </w:tabs>
        <w:ind w:firstLine="0"/>
      </w:pPr>
    </w:p>
    <w:p w14:paraId="679E0ABF" w14:textId="77777777" w:rsidR="000F045D" w:rsidRDefault="00000000">
      <w:pPr>
        <w:pStyle w:val="Ttulo2"/>
        <w:numPr>
          <w:ilvl w:val="1"/>
          <w:numId w:val="2"/>
        </w:numPr>
        <w:ind w:left="578" w:hanging="578"/>
      </w:pPr>
      <w:bookmarkStart w:id="47" w:name="_heading=h.lnxbz9" w:colFirst="0" w:colLast="0"/>
      <w:bookmarkEnd w:id="47"/>
      <w:r>
        <w:t>Dicionário de Dados</w:t>
      </w:r>
    </w:p>
    <w:p w14:paraId="350F3740" w14:textId="77777777" w:rsidR="000F045D" w:rsidRDefault="000F045D">
      <w:pPr>
        <w:tabs>
          <w:tab w:val="left" w:pos="0"/>
        </w:tabs>
        <w:spacing w:before="240" w:line="360" w:lineRule="auto"/>
        <w:ind w:firstLine="0"/>
      </w:pPr>
    </w:p>
    <w:p w14:paraId="23C76160" w14:textId="77777777" w:rsidR="000F045D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32EF7286" w14:textId="77777777" w:rsidR="000F045D" w:rsidRDefault="000F045D">
      <w:pPr>
        <w:ind w:firstLine="0"/>
      </w:pPr>
    </w:p>
    <w:p w14:paraId="27093F92" w14:textId="77777777" w:rsidR="000F045D" w:rsidRDefault="000F045D">
      <w:pPr>
        <w:ind w:firstLine="0"/>
      </w:pPr>
    </w:p>
    <w:p w14:paraId="28D8830E" w14:textId="77777777" w:rsidR="000F045D" w:rsidRDefault="000F045D">
      <w:pPr>
        <w:ind w:firstLine="0"/>
      </w:pPr>
    </w:p>
    <w:p w14:paraId="152880B6" w14:textId="77777777" w:rsidR="000F045D" w:rsidRDefault="000F045D">
      <w:pPr>
        <w:ind w:firstLine="0"/>
      </w:pPr>
    </w:p>
    <w:p w14:paraId="4DDE8AAD" w14:textId="77777777" w:rsidR="000F045D" w:rsidRDefault="000F045D">
      <w:pPr>
        <w:ind w:firstLine="0"/>
      </w:pPr>
    </w:p>
    <w:p w14:paraId="6D7AF067" w14:textId="77777777" w:rsidR="000F045D" w:rsidRDefault="000F045D">
      <w:pPr>
        <w:ind w:firstLine="0"/>
      </w:pPr>
    </w:p>
    <w:p w14:paraId="20658C4B" w14:textId="77777777" w:rsidR="000F045D" w:rsidRDefault="000F045D">
      <w:pPr>
        <w:ind w:firstLine="0"/>
      </w:pPr>
    </w:p>
    <w:p w14:paraId="72C3C9DF" w14:textId="77777777" w:rsidR="000F045D" w:rsidRDefault="00000000">
      <w:pPr>
        <w:pStyle w:val="Ttulo2"/>
        <w:numPr>
          <w:ilvl w:val="1"/>
          <w:numId w:val="3"/>
        </w:numPr>
      </w:pPr>
      <w:bookmarkStart w:id="48" w:name="_heading=h.35nkun2" w:colFirst="0" w:colLast="0"/>
      <w:bookmarkEnd w:id="48"/>
      <w:r>
        <w:t>Diagrama de Caso de Uso</w:t>
      </w:r>
    </w:p>
    <w:p w14:paraId="5C246BCB" w14:textId="77777777" w:rsidR="000F045D" w:rsidRDefault="00000000">
      <w:pPr>
        <w:tabs>
          <w:tab w:val="left" w:pos="-5"/>
        </w:tabs>
        <w:ind w:left="720" w:hanging="861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C482747" w14:textId="77777777" w:rsidR="000F045D" w:rsidRDefault="000F045D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7717DB81" w14:textId="77777777" w:rsidR="000F045D" w:rsidRDefault="000F045D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694CE8DC" w14:textId="77777777" w:rsidR="000F045D" w:rsidRDefault="000F045D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468E29A5" w14:textId="77777777" w:rsidR="000F045D" w:rsidRDefault="00000000">
      <w:pPr>
        <w:tabs>
          <w:tab w:val="left" w:pos="-5"/>
        </w:tabs>
        <w:ind w:left="720" w:hanging="861"/>
      </w:pPr>
      <w:r>
        <w:t>DIAGRAMA 02</w:t>
      </w:r>
    </w:p>
    <w:p w14:paraId="56E08418" w14:textId="77777777" w:rsidR="000F045D" w:rsidRDefault="000F045D">
      <w:pPr>
        <w:tabs>
          <w:tab w:val="left" w:pos="709"/>
        </w:tabs>
        <w:ind w:firstLine="0"/>
      </w:pPr>
    </w:p>
    <w:p w14:paraId="7E386ECC" w14:textId="77777777" w:rsidR="000F045D" w:rsidRDefault="00000000">
      <w:r>
        <w:rPr>
          <w:b/>
          <w:sz w:val="20"/>
          <w:szCs w:val="20"/>
        </w:rPr>
        <w:t>Fonte: O autor, 2022</w:t>
      </w:r>
    </w:p>
    <w:p w14:paraId="55FF7F65" w14:textId="77777777" w:rsidR="000F045D" w:rsidRDefault="00000000">
      <w:pPr>
        <w:pStyle w:val="Ttulo3"/>
        <w:numPr>
          <w:ilvl w:val="2"/>
          <w:numId w:val="3"/>
        </w:numPr>
      </w:pPr>
      <w:bookmarkStart w:id="49" w:name="_heading=h.1ksv4uv" w:colFirst="0" w:colLast="0"/>
      <w:bookmarkEnd w:id="49"/>
      <w:r>
        <w:t>Cadastrar</w:t>
      </w:r>
    </w:p>
    <w:p w14:paraId="45C72620" w14:textId="77777777" w:rsidR="000F045D" w:rsidRDefault="000F045D">
      <w:pPr>
        <w:ind w:firstLine="0"/>
        <w:rPr>
          <w:b/>
        </w:rPr>
      </w:pPr>
    </w:p>
    <w:p w14:paraId="040E6AB4" w14:textId="77777777" w:rsidR="000F045D" w:rsidRDefault="00000000">
      <w:pPr>
        <w:pStyle w:val="Ttulo3"/>
        <w:numPr>
          <w:ilvl w:val="2"/>
          <w:numId w:val="3"/>
        </w:numPr>
      </w:pPr>
      <w:bookmarkStart w:id="50" w:name="_heading=h.vsohz8hitavy" w:colFirst="0" w:colLast="0"/>
      <w:bookmarkEnd w:id="50"/>
      <w:proofErr w:type="spellStart"/>
      <w:r>
        <w:t>Logar</w:t>
      </w:r>
      <w:proofErr w:type="spellEnd"/>
    </w:p>
    <w:p w14:paraId="38201D09" w14:textId="77777777" w:rsidR="000F045D" w:rsidRDefault="000F045D">
      <w:pPr>
        <w:tabs>
          <w:tab w:val="left" w:pos="709"/>
        </w:tabs>
        <w:ind w:firstLine="0"/>
        <w:rPr>
          <w:b/>
        </w:rPr>
      </w:pPr>
    </w:p>
    <w:p w14:paraId="4306AB1A" w14:textId="77777777" w:rsidR="000F045D" w:rsidRDefault="00000000">
      <w:pPr>
        <w:pStyle w:val="Ttulo3"/>
        <w:numPr>
          <w:ilvl w:val="2"/>
          <w:numId w:val="3"/>
        </w:numPr>
      </w:pPr>
      <w:bookmarkStart w:id="51" w:name="_heading=h.w4pjqu5od5l" w:colFirst="0" w:colLast="0"/>
      <w:bookmarkEnd w:id="51"/>
      <w:r>
        <w:lastRenderedPageBreak/>
        <w:t>Cadastro de funcionário/profissional</w:t>
      </w:r>
    </w:p>
    <w:p w14:paraId="71DECD33" w14:textId="77777777" w:rsidR="000F045D" w:rsidRDefault="000F045D">
      <w:pPr>
        <w:tabs>
          <w:tab w:val="left" w:pos="709"/>
        </w:tabs>
        <w:ind w:firstLine="0"/>
      </w:pPr>
    </w:p>
    <w:p w14:paraId="0B7305AE" w14:textId="77777777" w:rsidR="000F045D" w:rsidRDefault="000F045D">
      <w:pPr>
        <w:tabs>
          <w:tab w:val="left" w:pos="709"/>
        </w:tabs>
        <w:ind w:firstLine="0"/>
      </w:pPr>
    </w:p>
    <w:p w14:paraId="56ADAA45" w14:textId="77777777" w:rsidR="000F045D" w:rsidRDefault="00000000">
      <w:pPr>
        <w:pStyle w:val="Ttulo3"/>
        <w:numPr>
          <w:ilvl w:val="2"/>
          <w:numId w:val="3"/>
        </w:numPr>
        <w:spacing w:after="0" w:line="240" w:lineRule="auto"/>
      </w:pPr>
      <w:bookmarkStart w:id="52" w:name="_heading=h.iimt9dgudcin" w:colFirst="0" w:colLast="0"/>
      <w:bookmarkEnd w:id="52"/>
      <w:r>
        <w:t xml:space="preserve">Consultar profissionais </w:t>
      </w:r>
    </w:p>
    <w:p w14:paraId="5F69EC89" w14:textId="77777777" w:rsidR="000F045D" w:rsidRDefault="000F045D">
      <w:pPr>
        <w:tabs>
          <w:tab w:val="left" w:pos="709"/>
        </w:tabs>
        <w:ind w:left="720" w:firstLine="0"/>
      </w:pPr>
    </w:p>
    <w:p w14:paraId="7DA42AF1" w14:textId="77777777" w:rsidR="000F045D" w:rsidRDefault="000F045D">
      <w:pPr>
        <w:ind w:firstLine="0"/>
      </w:pPr>
    </w:p>
    <w:p w14:paraId="1E106453" w14:textId="77777777" w:rsidR="000F045D" w:rsidRDefault="00000000">
      <w:pPr>
        <w:pStyle w:val="Ttulo3"/>
        <w:numPr>
          <w:ilvl w:val="2"/>
          <w:numId w:val="3"/>
        </w:numPr>
      </w:pPr>
      <w:bookmarkStart w:id="53" w:name="_heading=h.hyvwenoixavx" w:colFirst="0" w:colLast="0"/>
      <w:bookmarkEnd w:id="53"/>
      <w:r>
        <w:t>Agendamento</w:t>
      </w:r>
    </w:p>
    <w:p w14:paraId="75E598E5" w14:textId="77777777" w:rsidR="000F045D" w:rsidRDefault="000F045D">
      <w:pPr>
        <w:tabs>
          <w:tab w:val="left" w:pos="709"/>
        </w:tabs>
        <w:ind w:firstLine="0"/>
      </w:pPr>
    </w:p>
    <w:p w14:paraId="042773BE" w14:textId="77777777" w:rsidR="000F045D" w:rsidRDefault="000F045D">
      <w:pPr>
        <w:ind w:firstLine="0"/>
      </w:pPr>
    </w:p>
    <w:p w14:paraId="788FFEE3" w14:textId="77777777" w:rsidR="000F045D" w:rsidRDefault="000F045D">
      <w:pPr>
        <w:ind w:firstLine="0"/>
      </w:pPr>
    </w:p>
    <w:p w14:paraId="47323384" w14:textId="77777777" w:rsidR="000F045D" w:rsidRDefault="00000000">
      <w:pPr>
        <w:pStyle w:val="Ttulo2"/>
        <w:numPr>
          <w:ilvl w:val="1"/>
          <w:numId w:val="3"/>
        </w:numPr>
        <w:ind w:left="578" w:hanging="578"/>
      </w:pPr>
      <w:bookmarkStart w:id="54" w:name="_heading=h.44sinio" w:colFirst="0" w:colLast="0"/>
      <w:bookmarkEnd w:id="54"/>
      <w:r>
        <w:t>Diagrama de Classe</w:t>
      </w:r>
    </w:p>
    <w:p w14:paraId="6BEF1BE7" w14:textId="77777777" w:rsidR="000F045D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4F0E5BA9" w14:textId="77777777" w:rsidR="000F045D" w:rsidRDefault="00000000">
      <w:pPr>
        <w:pStyle w:val="Ttulo2"/>
        <w:numPr>
          <w:ilvl w:val="1"/>
          <w:numId w:val="3"/>
        </w:numPr>
        <w:ind w:left="578" w:hanging="578"/>
      </w:pPr>
      <w:bookmarkStart w:id="55" w:name="_heading=h.2jxsxqh" w:colFirst="0" w:colLast="0"/>
      <w:bookmarkEnd w:id="55"/>
      <w:r>
        <w:t xml:space="preserve">Diagrama de Sequência </w:t>
      </w:r>
    </w:p>
    <w:p w14:paraId="74DF4E37" w14:textId="77777777" w:rsidR="000F045D" w:rsidRDefault="000F045D">
      <w:pPr>
        <w:ind w:left="709" w:firstLine="0"/>
      </w:pPr>
    </w:p>
    <w:p w14:paraId="35C87C6E" w14:textId="77777777" w:rsidR="000F045D" w:rsidRDefault="000F045D">
      <w:pPr>
        <w:ind w:left="709" w:hanging="709"/>
      </w:pPr>
    </w:p>
    <w:p w14:paraId="675A69E4" w14:textId="77777777" w:rsidR="000F045D" w:rsidRDefault="000F045D">
      <w:pPr>
        <w:ind w:left="709" w:firstLine="0"/>
        <w:rPr>
          <w:sz w:val="22"/>
          <w:szCs w:val="22"/>
        </w:rPr>
      </w:pPr>
    </w:p>
    <w:p w14:paraId="129D392E" w14:textId="77777777" w:rsidR="000F045D" w:rsidRDefault="0000000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34A75C06" w14:textId="77777777" w:rsidR="000F045D" w:rsidRDefault="000F045D">
      <w:pPr>
        <w:ind w:firstLine="0"/>
      </w:pPr>
    </w:p>
    <w:p w14:paraId="13822281" w14:textId="77777777" w:rsidR="000F045D" w:rsidRDefault="000F045D">
      <w:pPr>
        <w:ind w:firstLine="0"/>
      </w:pPr>
    </w:p>
    <w:p w14:paraId="02727DEB" w14:textId="77777777" w:rsidR="000F045D" w:rsidRDefault="00000000">
      <w:pPr>
        <w:pStyle w:val="Ttulo2"/>
        <w:numPr>
          <w:ilvl w:val="1"/>
          <w:numId w:val="3"/>
        </w:numPr>
        <w:ind w:left="578" w:hanging="578"/>
      </w:pPr>
      <w:bookmarkStart w:id="56" w:name="_heading=h.z337ya" w:colFirst="0" w:colLast="0"/>
      <w:bookmarkEnd w:id="56"/>
      <w:r>
        <w:t>Diagrama de Atividade</w:t>
      </w:r>
    </w:p>
    <w:p w14:paraId="7D5545AF" w14:textId="77777777" w:rsidR="000F045D" w:rsidRDefault="000F045D">
      <w:pPr>
        <w:spacing w:line="360" w:lineRule="auto"/>
        <w:ind w:left="709" w:hanging="709"/>
      </w:pPr>
    </w:p>
    <w:p w14:paraId="4B5F35F3" w14:textId="77777777" w:rsidR="000F045D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1EA580EC" w14:textId="77777777" w:rsidR="000F045D" w:rsidRDefault="00000000">
      <w:pPr>
        <w:pStyle w:val="Ttulo1"/>
        <w:numPr>
          <w:ilvl w:val="0"/>
          <w:numId w:val="3"/>
        </w:numPr>
        <w:ind w:left="0" w:firstLine="0"/>
      </w:pPr>
      <w:bookmarkStart w:id="57" w:name="_heading=h.3j2qqm3" w:colFirst="0" w:colLast="0"/>
      <w:bookmarkEnd w:id="57"/>
      <w:r>
        <w:lastRenderedPageBreak/>
        <w:t xml:space="preserve">Telas </w:t>
      </w:r>
    </w:p>
    <w:p w14:paraId="4E4FA8D0" w14:textId="77777777" w:rsidR="000F045D" w:rsidRDefault="000F045D">
      <w:pPr>
        <w:tabs>
          <w:tab w:val="left" w:pos="709"/>
        </w:tabs>
        <w:ind w:firstLine="0"/>
      </w:pPr>
    </w:p>
    <w:p w14:paraId="610C0D8D" w14:textId="77777777" w:rsidR="000F045D" w:rsidRDefault="000F045D">
      <w:pPr>
        <w:tabs>
          <w:tab w:val="left" w:pos="709"/>
        </w:tabs>
        <w:ind w:firstLine="0"/>
      </w:pPr>
    </w:p>
    <w:p w14:paraId="2670B9D5" w14:textId="77777777" w:rsidR="000F045D" w:rsidRDefault="000F045D">
      <w:pPr>
        <w:tabs>
          <w:tab w:val="left" w:pos="709"/>
        </w:tabs>
        <w:ind w:firstLine="0"/>
      </w:pPr>
    </w:p>
    <w:p w14:paraId="4D95F187" w14:textId="77777777" w:rsidR="000F045D" w:rsidRDefault="000F045D">
      <w:pPr>
        <w:tabs>
          <w:tab w:val="left" w:pos="709"/>
        </w:tabs>
        <w:ind w:firstLine="0"/>
      </w:pPr>
    </w:p>
    <w:p w14:paraId="0C5F9705" w14:textId="77777777" w:rsidR="000F045D" w:rsidRDefault="000F045D">
      <w:pPr>
        <w:tabs>
          <w:tab w:val="left" w:pos="709"/>
        </w:tabs>
        <w:ind w:firstLine="0"/>
      </w:pPr>
    </w:p>
    <w:p w14:paraId="4A315F86" w14:textId="77777777" w:rsidR="000F045D" w:rsidRDefault="000F045D">
      <w:pPr>
        <w:tabs>
          <w:tab w:val="left" w:pos="709"/>
        </w:tabs>
        <w:ind w:firstLine="0"/>
      </w:pPr>
    </w:p>
    <w:p w14:paraId="632A872C" w14:textId="77777777" w:rsidR="000F045D" w:rsidRDefault="000F045D">
      <w:pPr>
        <w:tabs>
          <w:tab w:val="left" w:pos="709"/>
        </w:tabs>
        <w:ind w:firstLine="0"/>
      </w:pPr>
    </w:p>
    <w:p w14:paraId="7190879C" w14:textId="77777777" w:rsidR="000F045D" w:rsidRDefault="000F045D">
      <w:pPr>
        <w:tabs>
          <w:tab w:val="left" w:pos="709"/>
        </w:tabs>
        <w:ind w:firstLine="0"/>
      </w:pPr>
    </w:p>
    <w:p w14:paraId="50AF69B3" w14:textId="77777777" w:rsidR="000F045D" w:rsidRDefault="000F045D">
      <w:pPr>
        <w:tabs>
          <w:tab w:val="left" w:pos="709"/>
        </w:tabs>
        <w:ind w:firstLine="0"/>
      </w:pPr>
    </w:p>
    <w:p w14:paraId="7476E5F2" w14:textId="77777777" w:rsidR="000F045D" w:rsidRDefault="000F045D">
      <w:pPr>
        <w:tabs>
          <w:tab w:val="left" w:pos="709"/>
        </w:tabs>
        <w:ind w:firstLine="0"/>
      </w:pPr>
    </w:p>
    <w:p w14:paraId="106060AA" w14:textId="77777777" w:rsidR="000F045D" w:rsidRDefault="000F045D">
      <w:pPr>
        <w:tabs>
          <w:tab w:val="left" w:pos="709"/>
        </w:tabs>
        <w:ind w:firstLine="0"/>
      </w:pPr>
    </w:p>
    <w:p w14:paraId="5C691506" w14:textId="77777777" w:rsidR="000F045D" w:rsidRDefault="000F045D">
      <w:pPr>
        <w:tabs>
          <w:tab w:val="left" w:pos="709"/>
        </w:tabs>
        <w:ind w:firstLine="0"/>
      </w:pPr>
    </w:p>
    <w:p w14:paraId="46587B05" w14:textId="77777777" w:rsidR="000F045D" w:rsidRDefault="000F045D">
      <w:pPr>
        <w:tabs>
          <w:tab w:val="left" w:pos="709"/>
        </w:tabs>
        <w:ind w:firstLine="0"/>
      </w:pPr>
    </w:p>
    <w:p w14:paraId="4B74419D" w14:textId="77777777" w:rsidR="000F045D" w:rsidRDefault="000F045D">
      <w:pPr>
        <w:tabs>
          <w:tab w:val="left" w:pos="709"/>
        </w:tabs>
        <w:ind w:firstLine="0"/>
      </w:pPr>
    </w:p>
    <w:p w14:paraId="4605F2DC" w14:textId="77777777" w:rsidR="000F045D" w:rsidRDefault="000F045D">
      <w:pPr>
        <w:tabs>
          <w:tab w:val="left" w:pos="709"/>
        </w:tabs>
        <w:ind w:firstLine="0"/>
      </w:pPr>
    </w:p>
    <w:p w14:paraId="6D42BF0E" w14:textId="77777777" w:rsidR="000F045D" w:rsidRDefault="000F045D">
      <w:pPr>
        <w:tabs>
          <w:tab w:val="left" w:pos="709"/>
        </w:tabs>
        <w:ind w:firstLine="0"/>
      </w:pPr>
    </w:p>
    <w:p w14:paraId="34A873D3" w14:textId="77777777" w:rsidR="000F045D" w:rsidRDefault="000F045D">
      <w:pPr>
        <w:tabs>
          <w:tab w:val="left" w:pos="709"/>
        </w:tabs>
        <w:ind w:firstLine="0"/>
      </w:pPr>
    </w:p>
    <w:p w14:paraId="3D702352" w14:textId="77777777" w:rsidR="000F045D" w:rsidRDefault="000F045D">
      <w:pPr>
        <w:tabs>
          <w:tab w:val="left" w:pos="709"/>
        </w:tabs>
        <w:ind w:firstLine="0"/>
      </w:pPr>
    </w:p>
    <w:p w14:paraId="1207C713" w14:textId="77777777" w:rsidR="000F045D" w:rsidRDefault="000F045D">
      <w:pPr>
        <w:tabs>
          <w:tab w:val="left" w:pos="709"/>
        </w:tabs>
        <w:ind w:firstLine="0"/>
      </w:pPr>
    </w:p>
    <w:p w14:paraId="4F6CE5EA" w14:textId="77777777" w:rsidR="000F045D" w:rsidRDefault="000F045D">
      <w:pPr>
        <w:tabs>
          <w:tab w:val="left" w:pos="709"/>
        </w:tabs>
        <w:ind w:firstLine="0"/>
      </w:pPr>
    </w:p>
    <w:p w14:paraId="1FBD1CD3" w14:textId="77777777" w:rsidR="000F045D" w:rsidRDefault="000F045D">
      <w:pPr>
        <w:tabs>
          <w:tab w:val="left" w:pos="709"/>
        </w:tabs>
        <w:ind w:firstLine="0"/>
      </w:pPr>
    </w:p>
    <w:p w14:paraId="350783D3" w14:textId="77777777" w:rsidR="000F045D" w:rsidRDefault="000F045D">
      <w:pPr>
        <w:tabs>
          <w:tab w:val="left" w:pos="709"/>
        </w:tabs>
        <w:ind w:firstLine="0"/>
      </w:pPr>
    </w:p>
    <w:p w14:paraId="7C58FFD4" w14:textId="77777777" w:rsidR="000F045D" w:rsidRDefault="000F045D">
      <w:pPr>
        <w:tabs>
          <w:tab w:val="left" w:pos="709"/>
        </w:tabs>
        <w:ind w:firstLine="0"/>
      </w:pPr>
    </w:p>
    <w:p w14:paraId="7D5B6179" w14:textId="77777777" w:rsidR="000F045D" w:rsidRDefault="000F045D">
      <w:pPr>
        <w:tabs>
          <w:tab w:val="left" w:pos="709"/>
        </w:tabs>
        <w:ind w:firstLine="0"/>
      </w:pPr>
    </w:p>
    <w:p w14:paraId="35B749BB" w14:textId="77777777" w:rsidR="000F045D" w:rsidRDefault="000F045D">
      <w:pPr>
        <w:tabs>
          <w:tab w:val="left" w:pos="709"/>
        </w:tabs>
        <w:ind w:firstLine="0"/>
      </w:pPr>
    </w:p>
    <w:p w14:paraId="53945EA1" w14:textId="77777777" w:rsidR="000F045D" w:rsidRDefault="000F045D">
      <w:pPr>
        <w:tabs>
          <w:tab w:val="left" w:pos="709"/>
        </w:tabs>
        <w:ind w:firstLine="0"/>
      </w:pPr>
    </w:p>
    <w:p w14:paraId="7DFF1C34" w14:textId="77777777" w:rsidR="000F045D" w:rsidRDefault="000F045D">
      <w:pPr>
        <w:tabs>
          <w:tab w:val="left" w:pos="709"/>
        </w:tabs>
        <w:ind w:firstLine="0"/>
      </w:pPr>
    </w:p>
    <w:p w14:paraId="3EE9EF4D" w14:textId="77777777" w:rsidR="000F045D" w:rsidRDefault="000F045D">
      <w:pPr>
        <w:tabs>
          <w:tab w:val="left" w:pos="709"/>
        </w:tabs>
        <w:ind w:firstLine="0"/>
      </w:pPr>
    </w:p>
    <w:p w14:paraId="2F8E32EB" w14:textId="77777777" w:rsidR="000F045D" w:rsidRDefault="000F045D">
      <w:pPr>
        <w:tabs>
          <w:tab w:val="left" w:pos="709"/>
        </w:tabs>
        <w:ind w:firstLine="0"/>
      </w:pPr>
    </w:p>
    <w:p w14:paraId="7D4421F5" w14:textId="77777777" w:rsidR="000F045D" w:rsidRDefault="000F045D">
      <w:pPr>
        <w:tabs>
          <w:tab w:val="left" w:pos="709"/>
        </w:tabs>
        <w:ind w:firstLine="0"/>
      </w:pPr>
    </w:p>
    <w:p w14:paraId="39D7A3DF" w14:textId="77777777" w:rsidR="000F045D" w:rsidRDefault="000F045D">
      <w:pPr>
        <w:tabs>
          <w:tab w:val="left" w:pos="709"/>
        </w:tabs>
        <w:ind w:firstLine="0"/>
      </w:pPr>
    </w:p>
    <w:p w14:paraId="20B68332" w14:textId="77777777" w:rsidR="000F045D" w:rsidRDefault="000F045D">
      <w:pPr>
        <w:tabs>
          <w:tab w:val="left" w:pos="709"/>
        </w:tabs>
        <w:ind w:firstLine="0"/>
      </w:pPr>
    </w:p>
    <w:p w14:paraId="14D3DF32" w14:textId="77777777" w:rsidR="000F045D" w:rsidRDefault="000F045D">
      <w:pPr>
        <w:tabs>
          <w:tab w:val="left" w:pos="709"/>
        </w:tabs>
        <w:ind w:firstLine="0"/>
      </w:pPr>
    </w:p>
    <w:p w14:paraId="1F264653" w14:textId="77777777" w:rsidR="000F045D" w:rsidRDefault="000F045D">
      <w:pPr>
        <w:tabs>
          <w:tab w:val="left" w:pos="709"/>
        </w:tabs>
        <w:ind w:firstLine="0"/>
      </w:pPr>
    </w:p>
    <w:p w14:paraId="1A64AABB" w14:textId="77777777" w:rsidR="000F045D" w:rsidRDefault="000F045D">
      <w:pPr>
        <w:tabs>
          <w:tab w:val="left" w:pos="709"/>
        </w:tabs>
        <w:ind w:firstLine="0"/>
      </w:pPr>
    </w:p>
    <w:p w14:paraId="22F693D7" w14:textId="77777777" w:rsidR="000F045D" w:rsidRDefault="000F045D">
      <w:pPr>
        <w:tabs>
          <w:tab w:val="left" w:pos="709"/>
        </w:tabs>
        <w:ind w:firstLine="0"/>
      </w:pPr>
    </w:p>
    <w:p w14:paraId="689252A7" w14:textId="77777777" w:rsidR="000F045D" w:rsidRDefault="000F045D">
      <w:pPr>
        <w:tabs>
          <w:tab w:val="left" w:pos="709"/>
        </w:tabs>
        <w:ind w:firstLine="0"/>
      </w:pPr>
    </w:p>
    <w:p w14:paraId="5079CFAC" w14:textId="77777777" w:rsidR="000F045D" w:rsidRDefault="000F045D">
      <w:pPr>
        <w:tabs>
          <w:tab w:val="left" w:pos="709"/>
        </w:tabs>
        <w:ind w:firstLine="0"/>
      </w:pPr>
    </w:p>
    <w:p w14:paraId="6C20CEC0" w14:textId="77777777" w:rsidR="000F045D" w:rsidRDefault="000F045D">
      <w:pPr>
        <w:tabs>
          <w:tab w:val="left" w:pos="709"/>
        </w:tabs>
        <w:ind w:firstLine="0"/>
      </w:pPr>
    </w:p>
    <w:p w14:paraId="41A890B7" w14:textId="77777777" w:rsidR="000F045D" w:rsidRDefault="000F045D">
      <w:pPr>
        <w:tabs>
          <w:tab w:val="left" w:pos="709"/>
        </w:tabs>
        <w:ind w:firstLine="0"/>
      </w:pPr>
    </w:p>
    <w:p w14:paraId="7AC484C8" w14:textId="77777777" w:rsidR="000F045D" w:rsidRDefault="000F045D">
      <w:pPr>
        <w:tabs>
          <w:tab w:val="left" w:pos="709"/>
        </w:tabs>
        <w:ind w:firstLine="0"/>
      </w:pPr>
    </w:p>
    <w:p w14:paraId="6026F7B9" w14:textId="77777777" w:rsidR="000F045D" w:rsidRDefault="000F045D">
      <w:pPr>
        <w:tabs>
          <w:tab w:val="left" w:pos="709"/>
        </w:tabs>
        <w:ind w:firstLine="0"/>
      </w:pPr>
    </w:p>
    <w:p w14:paraId="51FA52D7" w14:textId="77777777" w:rsidR="000F045D" w:rsidRDefault="000F045D">
      <w:pPr>
        <w:tabs>
          <w:tab w:val="left" w:pos="709"/>
        </w:tabs>
        <w:ind w:firstLine="0"/>
      </w:pPr>
    </w:p>
    <w:p w14:paraId="0B48EBC2" w14:textId="77777777" w:rsidR="000F045D" w:rsidRDefault="000F045D">
      <w:pPr>
        <w:tabs>
          <w:tab w:val="left" w:pos="709"/>
        </w:tabs>
        <w:ind w:firstLine="0"/>
      </w:pPr>
    </w:p>
    <w:p w14:paraId="0789294D" w14:textId="77777777" w:rsidR="000F045D" w:rsidRDefault="000F045D">
      <w:pPr>
        <w:tabs>
          <w:tab w:val="left" w:pos="709"/>
        </w:tabs>
        <w:ind w:firstLine="0"/>
      </w:pPr>
    </w:p>
    <w:p w14:paraId="34022ED0" w14:textId="77777777" w:rsidR="000F045D" w:rsidRDefault="000F045D">
      <w:pPr>
        <w:tabs>
          <w:tab w:val="left" w:pos="709"/>
        </w:tabs>
        <w:ind w:firstLine="0"/>
      </w:pPr>
    </w:p>
    <w:p w14:paraId="52CAB21C" w14:textId="77777777" w:rsidR="000F045D" w:rsidRDefault="000F045D">
      <w:pPr>
        <w:tabs>
          <w:tab w:val="left" w:pos="709"/>
        </w:tabs>
        <w:ind w:firstLine="0"/>
      </w:pPr>
    </w:p>
    <w:p w14:paraId="451FC020" w14:textId="77777777" w:rsidR="000F045D" w:rsidRDefault="00000000">
      <w:pPr>
        <w:pStyle w:val="Ttulo1"/>
        <w:numPr>
          <w:ilvl w:val="0"/>
          <w:numId w:val="3"/>
        </w:numPr>
        <w:spacing w:line="360" w:lineRule="auto"/>
        <w:ind w:left="0" w:firstLine="0"/>
      </w:pPr>
      <w:bookmarkStart w:id="58" w:name="_heading=h.1y810tw" w:colFirst="0" w:colLast="0"/>
      <w:bookmarkEnd w:id="58"/>
      <w:r>
        <w:lastRenderedPageBreak/>
        <w:t xml:space="preserve"> Conclusão</w:t>
      </w:r>
    </w:p>
    <w:p w14:paraId="6E1A714D" w14:textId="77777777" w:rsidR="000F045D" w:rsidRDefault="000F045D">
      <w:pPr>
        <w:spacing w:line="360" w:lineRule="auto"/>
        <w:ind w:left="709" w:firstLine="0"/>
      </w:pPr>
      <w:bookmarkStart w:id="59" w:name="_heading=h.qsh70q" w:colFirst="0" w:colLast="0"/>
      <w:bookmarkEnd w:id="59"/>
    </w:p>
    <w:p w14:paraId="07798379" w14:textId="77777777" w:rsidR="000F045D" w:rsidRDefault="000F045D">
      <w:pPr>
        <w:ind w:left="709" w:firstLine="0"/>
      </w:pPr>
    </w:p>
    <w:p w14:paraId="5BB56D08" w14:textId="77777777" w:rsidR="000F045D" w:rsidRDefault="00000000">
      <w:pPr>
        <w:pStyle w:val="Ttulo1"/>
        <w:numPr>
          <w:ilvl w:val="0"/>
          <w:numId w:val="3"/>
        </w:numPr>
        <w:ind w:left="0" w:firstLine="0"/>
      </w:pPr>
      <w:bookmarkStart w:id="60" w:name="_heading=h.4i7ojhp" w:colFirst="0" w:colLast="0"/>
      <w:bookmarkEnd w:id="60"/>
      <w:r>
        <w:lastRenderedPageBreak/>
        <w:t>REFERÊNCIAS</w:t>
      </w:r>
    </w:p>
    <w:p w14:paraId="5A24AEF6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4C58F227" w14:textId="77777777" w:rsidR="000F045D" w:rsidRDefault="000F04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61" w:name="_heading=h.1pxezwc" w:colFirst="0" w:colLast="0"/>
      <w:bookmarkEnd w:id="61"/>
    </w:p>
    <w:sectPr w:rsidR="000F045D" w:rsidSect="009F4498">
      <w:headerReference w:type="default" r:id="rId18"/>
      <w:footerReference w:type="default" r:id="rId19"/>
      <w:pgSz w:w="11906" w:h="16838"/>
      <w:pgMar w:top="1701" w:right="1134" w:bottom="1661" w:left="1701" w:header="794" w:footer="0" w:gutter="0"/>
      <w:pgNumType w:start="1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Aparecida" w:date="2023-07-29T20:39:00Z" w:initials="A">
    <w:p w14:paraId="2F2330CB" w14:textId="38C4966D" w:rsidR="002A68FB" w:rsidRDefault="002A68FB">
      <w:pPr>
        <w:pStyle w:val="Textodecomentrio"/>
      </w:pPr>
      <w:r>
        <w:rPr>
          <w:rStyle w:val="Refdecomentrio"/>
        </w:rPr>
        <w:annotationRef/>
      </w:r>
      <w:proofErr w:type="spellStart"/>
      <w:r>
        <w:t>REF</w:t>
      </w:r>
      <w:proofErr w:type="spellEnd"/>
    </w:p>
  </w:comment>
  <w:comment w:id="44" w:author="Aparecida" w:date="2023-07-29T20:42:00Z" w:initials="A">
    <w:p w14:paraId="512D8B63" w14:textId="77777777" w:rsidR="002A68FB" w:rsidRDefault="002A68FB">
      <w:pPr>
        <w:pStyle w:val="Textodecomentrio"/>
      </w:pPr>
      <w:r>
        <w:rPr>
          <w:rStyle w:val="Refdecomentrio"/>
        </w:rPr>
        <w:annotationRef/>
      </w:r>
      <w:r>
        <w:t>ESTÁ MUITO BONITO, MAS ESTÁ ERRADO</w:t>
      </w:r>
    </w:p>
    <w:p w14:paraId="214928D0" w14:textId="77777777" w:rsidR="002A68FB" w:rsidRDefault="002A68FB">
      <w:pPr>
        <w:pStyle w:val="Textodecomentrio"/>
      </w:pPr>
      <w:r>
        <w:t xml:space="preserve">COLOCAR AS </w:t>
      </w:r>
      <w:proofErr w:type="gramStart"/>
      <w:r>
        <w:t>ENTIDADES(</w:t>
      </w:r>
      <w:proofErr w:type="gramEnd"/>
      <w:r>
        <w:t>ESTÃO NO DIAGRAMA DE CONTEXTO</w:t>
      </w:r>
      <w:r w:rsidR="00426B61">
        <w:t>.</w:t>
      </w:r>
    </w:p>
    <w:p w14:paraId="76FCBC8A" w14:textId="77777777" w:rsidR="00426B61" w:rsidRDefault="00426B61">
      <w:pPr>
        <w:pStyle w:val="Textodecomentrio"/>
      </w:pPr>
      <w:r>
        <w:t>DEPOIS AS TABELAS DO BANCO.</w:t>
      </w:r>
    </w:p>
    <w:p w14:paraId="2677B5A9" w14:textId="77777777" w:rsidR="00426B61" w:rsidRDefault="00426B61">
      <w:pPr>
        <w:pStyle w:val="Textodecomentrio"/>
      </w:pPr>
      <w:r>
        <w:t>POR ÚLTIMO OS PROCESSOS.</w:t>
      </w:r>
    </w:p>
    <w:p w14:paraId="37EC4EF1" w14:textId="192B47A4" w:rsidR="00426B61" w:rsidRDefault="00426B61">
      <w:pPr>
        <w:pStyle w:val="Textodecomentrio"/>
      </w:pPr>
      <w:r>
        <w:t>CONVERSAR COM A PROFESSORA.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2330CB" w15:done="0"/>
  <w15:commentEx w15:paraId="37EC4EF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FF789" w16cex:dateUtc="2023-07-29T23:39:00Z"/>
  <w16cex:commentExtensible w16cex:durableId="286FF823" w16cex:dateUtc="2023-07-29T2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2330CB" w16cid:durableId="286FF789"/>
  <w16cid:commentId w16cid:paraId="37EC4EF1" w16cid:durableId="286FF8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BAE46" w14:textId="77777777" w:rsidR="002826D9" w:rsidRDefault="002826D9">
      <w:pPr>
        <w:spacing w:line="240" w:lineRule="auto"/>
      </w:pPr>
      <w:r>
        <w:separator/>
      </w:r>
    </w:p>
  </w:endnote>
  <w:endnote w:type="continuationSeparator" w:id="0">
    <w:p w14:paraId="35E2C44F" w14:textId="77777777" w:rsidR="002826D9" w:rsidRDefault="002826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37E96" w14:textId="77777777" w:rsidR="000F045D" w:rsidRDefault="000F045D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B7002" w14:textId="77777777" w:rsidR="002826D9" w:rsidRDefault="002826D9">
      <w:pPr>
        <w:spacing w:line="240" w:lineRule="auto"/>
      </w:pPr>
      <w:r>
        <w:separator/>
      </w:r>
    </w:p>
  </w:footnote>
  <w:footnote w:type="continuationSeparator" w:id="0">
    <w:p w14:paraId="0BA2F230" w14:textId="77777777" w:rsidR="002826D9" w:rsidRDefault="002826D9">
      <w:pPr>
        <w:spacing w:line="240" w:lineRule="auto"/>
      </w:pPr>
      <w:r>
        <w:continuationSeparator/>
      </w:r>
    </w:p>
  </w:footnote>
  <w:footnote w:id="1">
    <w:p w14:paraId="4DB5E615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56488F91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14:paraId="38B882A5" w14:textId="77777777" w:rsidR="000F045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FFEB8" w14:textId="77777777" w:rsidR="000F045D" w:rsidRDefault="00000000">
    <w:pPr>
      <w:widowControl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F82E50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A8B90E4" w14:textId="77777777" w:rsidR="000F045D" w:rsidRDefault="000F045D">
    <w:pPr>
      <w:widowControl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74579"/>
    <w:multiLevelType w:val="multilevel"/>
    <w:tmpl w:val="CA56F7EE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52153A54"/>
    <w:multiLevelType w:val="multilevel"/>
    <w:tmpl w:val="D2B4EA68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 w15:restartNumberingAfterBreak="0">
    <w:nsid w:val="5A762EE2"/>
    <w:multiLevelType w:val="multilevel"/>
    <w:tmpl w:val="AA0AE8C0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 w16cid:durableId="663164775">
    <w:abstractNumId w:val="1"/>
  </w:num>
  <w:num w:numId="2" w16cid:durableId="2094430248">
    <w:abstractNumId w:val="0"/>
  </w:num>
  <w:num w:numId="3" w16cid:durableId="2271128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parecid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D"/>
    <w:rsid w:val="00002E3B"/>
    <w:rsid w:val="00076BB9"/>
    <w:rsid w:val="000C2EA7"/>
    <w:rsid w:val="000F045D"/>
    <w:rsid w:val="00133613"/>
    <w:rsid w:val="0016187F"/>
    <w:rsid w:val="002826D9"/>
    <w:rsid w:val="002A68FB"/>
    <w:rsid w:val="00426B61"/>
    <w:rsid w:val="006B066B"/>
    <w:rsid w:val="009F4498"/>
    <w:rsid w:val="00D93B02"/>
    <w:rsid w:val="00F8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A400"/>
  <w15:docId w15:val="{C27945F7-165B-4ABA-B4D0-9B9DC1F8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Sumrio1">
    <w:name w:val="toc 1"/>
    <w:basedOn w:val="Normal"/>
    <w:next w:val="Normal"/>
    <w:uiPriority w:val="39"/>
    <w:unhideWhenUsed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Sumrio3">
    <w:name w:val="toc 3"/>
    <w:basedOn w:val="Normal"/>
    <w:next w:val="Normal"/>
    <w:uiPriority w:val="39"/>
    <w:unhideWhenUsed/>
    <w:qFormat/>
    <w:pPr>
      <w:spacing w:after="100"/>
      <w:ind w:left="480"/>
    </w:p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">
    <w:name w:val="Texto de nota de rodapé Char"/>
    <w:basedOn w:val="Fontepargpadro"/>
    <w:link w:val="Textodenotaderodap"/>
    <w:qFormat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qFormat/>
    <w:pPr>
      <w:suppressAutoHyphens/>
      <w:spacing w:line="240" w:lineRule="auto"/>
    </w:pPr>
    <w:rPr>
      <w:lang w:eastAsia="zh-CN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table" w:customStyle="1" w:styleId="Style26">
    <w:name w:val="_Style 26"/>
    <w:basedOn w:val="TableNormal2"/>
    <w:qFormat/>
    <w:tblPr>
      <w:tblCellMar>
        <w:left w:w="115" w:type="dxa"/>
        <w:right w:w="115" w:type="dxa"/>
      </w:tblCellMar>
    </w:tblPr>
  </w:style>
  <w:style w:type="table" w:customStyle="1" w:styleId="Style27">
    <w:name w:val="_Style 27"/>
    <w:basedOn w:val="TableNormal2"/>
    <w:qFormat/>
    <w:tblPr>
      <w:tblCellMar>
        <w:left w:w="115" w:type="dxa"/>
        <w:right w:w="115" w:type="dxa"/>
      </w:tblCellMar>
    </w:tblPr>
  </w:style>
  <w:style w:type="table" w:customStyle="1" w:styleId="Style28">
    <w:name w:val="_Style 28"/>
    <w:basedOn w:val="TableNormal2"/>
    <w:qFormat/>
    <w:tblPr>
      <w:tblCellMar>
        <w:left w:w="115" w:type="dxa"/>
        <w:right w:w="115" w:type="dxa"/>
      </w:tblCellMar>
    </w:tblPr>
  </w:style>
  <w:style w:type="table" w:customStyle="1" w:styleId="Style29">
    <w:name w:val="_Style 2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5">
    <w:name w:val="_Style 35"/>
    <w:basedOn w:val="TableNormal11"/>
    <w:tblPr>
      <w:tblCellMar>
        <w:left w:w="115" w:type="dxa"/>
        <w:right w:w="115" w:type="dxa"/>
      </w:tblCellMar>
    </w:tblPr>
  </w:style>
  <w:style w:type="paragraph" w:customStyle="1" w:styleId="Reviso1">
    <w:name w:val="Revisão1"/>
    <w:hidden/>
    <w:uiPriority w:val="99"/>
    <w:semiHidden/>
    <w:pPr>
      <w:widowControl/>
      <w:spacing w:line="240" w:lineRule="auto"/>
      <w:ind w:firstLine="0"/>
      <w:jc w:val="left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eviso">
    <w:name w:val="Revision"/>
    <w:hidden/>
    <w:uiPriority w:val="99"/>
    <w:semiHidden/>
    <w:rsid w:val="002A68FB"/>
    <w:pPr>
      <w:widowControl/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uGGJ/WM2lxnoh79ePH48s865tw==">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2130</Words>
  <Characters>11508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Aparecida</cp:lastModifiedBy>
  <cp:revision>3</cp:revision>
  <dcterms:created xsi:type="dcterms:W3CDTF">2023-07-26T17:16:00Z</dcterms:created>
  <dcterms:modified xsi:type="dcterms:W3CDTF">2023-07-29T23:44:00Z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128C674E629F466D8B753D119F883699</vt:lpwstr>
  </property>
</Properties>
</file>